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0E9A3" w14:textId="77777777" w:rsidR="008570C2" w:rsidRPr="00E170B9" w:rsidRDefault="008570C2" w:rsidP="00FC7916">
      <w:pPr>
        <w:spacing w:line="360" w:lineRule="auto"/>
        <w:jc w:val="center"/>
      </w:pPr>
    </w:p>
    <w:p w14:paraId="700009CC" w14:textId="77777777" w:rsidR="008570C2" w:rsidRPr="00E170B9" w:rsidRDefault="008570C2" w:rsidP="00FC7916">
      <w:pPr>
        <w:spacing w:line="360" w:lineRule="auto"/>
        <w:jc w:val="center"/>
      </w:pPr>
    </w:p>
    <w:p w14:paraId="16B20F83" w14:textId="77777777" w:rsidR="008570C2" w:rsidRPr="00E170B9" w:rsidRDefault="008570C2" w:rsidP="00FC7916">
      <w:pPr>
        <w:spacing w:line="360" w:lineRule="auto"/>
        <w:jc w:val="center"/>
      </w:pPr>
    </w:p>
    <w:p w14:paraId="4809D806" w14:textId="77777777" w:rsidR="008570C2" w:rsidRPr="00E170B9" w:rsidRDefault="008570C2" w:rsidP="00FC7916">
      <w:pPr>
        <w:spacing w:line="360" w:lineRule="auto"/>
        <w:jc w:val="center"/>
      </w:pPr>
    </w:p>
    <w:p w14:paraId="7EA41E7E" w14:textId="392FE747" w:rsidR="0002493C" w:rsidRPr="00E170B9" w:rsidRDefault="004E62D6" w:rsidP="00FC7916">
      <w:pPr>
        <w:spacing w:line="360" w:lineRule="auto"/>
        <w:jc w:val="center"/>
        <w:rPr>
          <w:b/>
          <w:sz w:val="40"/>
          <w:szCs w:val="40"/>
        </w:rPr>
      </w:pPr>
      <w:r w:rsidRPr="00E170B9">
        <w:rPr>
          <w:b/>
          <w:sz w:val="40"/>
          <w:szCs w:val="40"/>
        </w:rPr>
        <w:t>CASPER</w:t>
      </w:r>
      <w:r w:rsidR="00DD6048" w:rsidRPr="00E170B9">
        <w:rPr>
          <w:b/>
          <w:sz w:val="40"/>
          <w:szCs w:val="40"/>
        </w:rPr>
        <w:t xml:space="preserve"> </w:t>
      </w:r>
    </w:p>
    <w:p w14:paraId="7932D28A" w14:textId="327B7888" w:rsidR="00DD6048" w:rsidRPr="00E170B9" w:rsidRDefault="006E44A1" w:rsidP="00FC7916">
      <w:pPr>
        <w:spacing w:line="360" w:lineRule="auto"/>
        <w:jc w:val="center"/>
      </w:pPr>
      <w:r w:rsidRPr="00E170B9">
        <w:rPr>
          <w:b/>
        </w:rPr>
        <w:t>C</w:t>
      </w:r>
      <w:r w:rsidRPr="00E170B9">
        <w:t xml:space="preserve">RISPR </w:t>
      </w:r>
      <w:r w:rsidRPr="00E170B9">
        <w:rPr>
          <w:b/>
        </w:rPr>
        <w:t>A</w:t>
      </w:r>
      <w:r w:rsidRPr="00E170B9">
        <w:t xml:space="preserve">ssociated </w:t>
      </w:r>
      <w:r w:rsidRPr="00E170B9">
        <w:rPr>
          <w:b/>
        </w:rPr>
        <w:t>S</w:t>
      </w:r>
      <w:r w:rsidRPr="00E170B9">
        <w:t xml:space="preserve">oftware for Pathway </w:t>
      </w:r>
      <w:r w:rsidRPr="00E170B9">
        <w:rPr>
          <w:b/>
        </w:rPr>
        <w:t>E</w:t>
      </w:r>
      <w:r w:rsidRPr="00E170B9">
        <w:t xml:space="preserve">ngineering and </w:t>
      </w:r>
      <w:r w:rsidRPr="00E170B9">
        <w:rPr>
          <w:b/>
        </w:rPr>
        <w:t>R</w:t>
      </w:r>
      <w:r w:rsidRPr="00E170B9">
        <w:t>esearch</w:t>
      </w:r>
    </w:p>
    <w:p w14:paraId="3CB14A4D" w14:textId="77777777" w:rsidR="008570C2" w:rsidRPr="00E170B9" w:rsidRDefault="008570C2" w:rsidP="00FC7916">
      <w:pPr>
        <w:spacing w:line="360" w:lineRule="auto"/>
        <w:jc w:val="center"/>
      </w:pPr>
    </w:p>
    <w:p w14:paraId="787C49EE" w14:textId="0CCD3BBE" w:rsidR="008570C2" w:rsidRPr="00E170B9" w:rsidRDefault="006E44A1" w:rsidP="00FC7916">
      <w:pPr>
        <w:spacing w:line="360" w:lineRule="auto"/>
        <w:jc w:val="center"/>
      </w:pPr>
      <w:r w:rsidRPr="00E170B9">
        <w:t>The Manual</w:t>
      </w:r>
    </w:p>
    <w:p w14:paraId="532D271F" w14:textId="77777777" w:rsidR="008570C2" w:rsidRPr="00E170B9" w:rsidRDefault="008570C2" w:rsidP="00FC7916">
      <w:pPr>
        <w:spacing w:line="360" w:lineRule="auto"/>
        <w:jc w:val="center"/>
      </w:pPr>
    </w:p>
    <w:p w14:paraId="0642AD40" w14:textId="77777777" w:rsidR="008570C2" w:rsidRPr="00E170B9" w:rsidRDefault="008570C2" w:rsidP="00FC7916">
      <w:pPr>
        <w:spacing w:line="360" w:lineRule="auto"/>
        <w:jc w:val="center"/>
      </w:pPr>
    </w:p>
    <w:p w14:paraId="4424B9AE" w14:textId="77777777" w:rsidR="00FC7916" w:rsidRPr="00E170B9" w:rsidRDefault="00FC7916" w:rsidP="00FC7916">
      <w:pPr>
        <w:spacing w:line="360" w:lineRule="auto"/>
        <w:jc w:val="center"/>
      </w:pPr>
    </w:p>
    <w:p w14:paraId="2DC3E142" w14:textId="6141AFDF" w:rsidR="00DD6048" w:rsidRPr="00E170B9" w:rsidRDefault="00DD6048" w:rsidP="00FC7916">
      <w:pPr>
        <w:spacing w:line="360" w:lineRule="auto"/>
        <w:jc w:val="center"/>
      </w:pPr>
      <w:r w:rsidRPr="00E170B9">
        <w:t>Brian Mendoza</w:t>
      </w:r>
    </w:p>
    <w:p w14:paraId="00A326D3" w14:textId="4EAA1879" w:rsidR="006E44A1" w:rsidRPr="00E170B9" w:rsidRDefault="006E44A1" w:rsidP="00FC7916">
      <w:pPr>
        <w:spacing w:line="360" w:lineRule="auto"/>
        <w:jc w:val="center"/>
      </w:pPr>
      <w:r w:rsidRPr="00E170B9">
        <w:t>Cong T. Trinh</w:t>
      </w:r>
      <w:r w:rsidR="00FC7916" w:rsidRPr="00E170B9">
        <w:t>, Ph</w:t>
      </w:r>
      <w:r w:rsidR="00D51BE4">
        <w:t>.</w:t>
      </w:r>
      <w:r w:rsidR="00FC7916" w:rsidRPr="00E170B9">
        <w:t>D</w:t>
      </w:r>
      <w:r w:rsidR="00D51BE4">
        <w:t>.</w:t>
      </w:r>
    </w:p>
    <w:p w14:paraId="2C7FEE73" w14:textId="77777777" w:rsidR="006E44A1" w:rsidRPr="00E170B9" w:rsidRDefault="006E44A1" w:rsidP="00FC7916">
      <w:pPr>
        <w:spacing w:line="360" w:lineRule="auto"/>
        <w:jc w:val="center"/>
      </w:pPr>
    </w:p>
    <w:p w14:paraId="4FF40F3E" w14:textId="77777777" w:rsidR="00FC7916" w:rsidRPr="00E170B9" w:rsidRDefault="00FC7916" w:rsidP="00FC7916">
      <w:pPr>
        <w:spacing w:line="360" w:lineRule="auto"/>
        <w:jc w:val="center"/>
      </w:pPr>
    </w:p>
    <w:p w14:paraId="60F99EDB" w14:textId="77777777" w:rsidR="00FC7916" w:rsidRPr="00E170B9" w:rsidRDefault="00FC7916" w:rsidP="00FC7916">
      <w:pPr>
        <w:spacing w:line="360" w:lineRule="auto"/>
        <w:jc w:val="center"/>
      </w:pPr>
    </w:p>
    <w:p w14:paraId="60AE65B3" w14:textId="77777777" w:rsidR="006E44A1" w:rsidRPr="00E170B9" w:rsidRDefault="006E44A1" w:rsidP="00FC7916">
      <w:pPr>
        <w:spacing w:line="360" w:lineRule="auto"/>
        <w:jc w:val="center"/>
      </w:pPr>
      <w:r w:rsidRPr="00E170B9">
        <w:t>Department of Chemical and Biomolecular Engineering</w:t>
      </w:r>
    </w:p>
    <w:p w14:paraId="4EA574D2" w14:textId="1D806A62" w:rsidR="00DD6048" w:rsidRPr="00E170B9" w:rsidRDefault="00DD6048" w:rsidP="00FC7916">
      <w:pPr>
        <w:spacing w:line="360" w:lineRule="auto"/>
        <w:jc w:val="center"/>
      </w:pPr>
      <w:r w:rsidRPr="00E170B9">
        <w:t>University of Tennessee, Knoxville</w:t>
      </w:r>
    </w:p>
    <w:p w14:paraId="286524BB" w14:textId="77777777" w:rsidR="006E44A1" w:rsidRPr="00E170B9" w:rsidRDefault="006E44A1" w:rsidP="00FC7916">
      <w:pPr>
        <w:spacing w:line="360" w:lineRule="auto"/>
        <w:jc w:val="center"/>
      </w:pPr>
    </w:p>
    <w:p w14:paraId="63500F86" w14:textId="77777777" w:rsidR="00FC7916" w:rsidRPr="00E170B9" w:rsidRDefault="00FC7916" w:rsidP="00FC7916">
      <w:pPr>
        <w:spacing w:line="360" w:lineRule="auto"/>
        <w:jc w:val="center"/>
      </w:pPr>
    </w:p>
    <w:p w14:paraId="11706AF6" w14:textId="77777777" w:rsidR="00FC7916" w:rsidRPr="00E170B9" w:rsidRDefault="00FC7916" w:rsidP="00FC7916">
      <w:pPr>
        <w:spacing w:line="360" w:lineRule="auto"/>
        <w:jc w:val="center"/>
      </w:pPr>
    </w:p>
    <w:p w14:paraId="3C7F7FF2" w14:textId="50C4B4E8" w:rsidR="00DD6048" w:rsidRPr="00E170B9" w:rsidRDefault="00C8661C" w:rsidP="00FC7916">
      <w:pPr>
        <w:spacing w:line="360" w:lineRule="auto"/>
        <w:jc w:val="center"/>
      </w:pPr>
      <w:r w:rsidRPr="00E170B9">
        <w:t xml:space="preserve">April </w:t>
      </w:r>
      <w:r w:rsidR="00AB5752" w:rsidRPr="00E170B9">
        <w:t>2016</w:t>
      </w:r>
    </w:p>
    <w:p w14:paraId="339CF761" w14:textId="77777777" w:rsidR="00FC7916" w:rsidRPr="00E170B9" w:rsidRDefault="00FC7916" w:rsidP="00FC7916">
      <w:pPr>
        <w:spacing w:line="360" w:lineRule="auto"/>
        <w:jc w:val="center"/>
      </w:pPr>
    </w:p>
    <w:p w14:paraId="35BD84BF" w14:textId="77777777" w:rsidR="00FC7916" w:rsidRPr="00E170B9" w:rsidRDefault="00FC7916" w:rsidP="00FC7916">
      <w:pPr>
        <w:spacing w:line="360" w:lineRule="auto"/>
        <w:jc w:val="center"/>
      </w:pPr>
    </w:p>
    <w:p w14:paraId="27CB21E7" w14:textId="77777777" w:rsidR="00FC7916" w:rsidRPr="00E170B9" w:rsidRDefault="00FC7916" w:rsidP="00FC7916">
      <w:pPr>
        <w:spacing w:line="360" w:lineRule="auto"/>
        <w:jc w:val="center"/>
      </w:pPr>
    </w:p>
    <w:p w14:paraId="36E05058" w14:textId="77777777" w:rsidR="00FC7916" w:rsidRPr="00E170B9" w:rsidRDefault="00FC7916" w:rsidP="00FC7916">
      <w:pPr>
        <w:spacing w:line="360" w:lineRule="auto"/>
        <w:jc w:val="center"/>
      </w:pPr>
    </w:p>
    <w:p w14:paraId="56770700" w14:textId="77777777" w:rsidR="00FC7916" w:rsidRPr="00E170B9" w:rsidRDefault="00FC7916" w:rsidP="00FC7916">
      <w:pPr>
        <w:spacing w:line="360" w:lineRule="auto"/>
        <w:jc w:val="center"/>
      </w:pPr>
    </w:p>
    <w:p w14:paraId="2F546C55" w14:textId="77777777" w:rsidR="00FC7916" w:rsidRPr="00E170B9" w:rsidRDefault="00FC7916" w:rsidP="00FC7916">
      <w:pPr>
        <w:spacing w:line="360" w:lineRule="auto"/>
        <w:jc w:val="center"/>
      </w:pPr>
    </w:p>
    <w:p w14:paraId="025C30B9" w14:textId="77777777" w:rsidR="00DD6048" w:rsidRPr="00E170B9" w:rsidRDefault="00DD6048" w:rsidP="00FC7916">
      <w:pPr>
        <w:spacing w:line="360" w:lineRule="auto"/>
        <w:jc w:val="center"/>
      </w:pPr>
      <w:r w:rsidRPr="00E170B9">
        <w:t>Version 1.0</w:t>
      </w:r>
    </w:p>
    <w:p w14:paraId="7AB4ACB1" w14:textId="77777777" w:rsidR="008570C2" w:rsidRPr="00E170B9" w:rsidRDefault="008570C2" w:rsidP="00FC7916">
      <w:pPr>
        <w:spacing w:line="360" w:lineRule="auto"/>
      </w:pPr>
      <w:r w:rsidRPr="00E170B9">
        <w:br w:type="page"/>
      </w:r>
    </w:p>
    <w:p w14:paraId="32345CD0" w14:textId="69CF592F" w:rsidR="00DD6048" w:rsidRPr="00E170B9" w:rsidRDefault="008570C2" w:rsidP="00FC7916">
      <w:pPr>
        <w:spacing w:line="360" w:lineRule="auto"/>
        <w:jc w:val="both"/>
      </w:pPr>
      <w:r w:rsidRPr="00E170B9">
        <w:rPr>
          <w:b/>
        </w:rPr>
        <w:lastRenderedPageBreak/>
        <w:t>Preface</w:t>
      </w:r>
      <w:r w:rsidR="004053AB" w:rsidRPr="00E170B9">
        <w:rPr>
          <w:b/>
        </w:rPr>
        <w:t>.</w:t>
      </w:r>
      <w:r w:rsidR="004053AB" w:rsidRPr="00E170B9">
        <w:t xml:space="preserve"> </w:t>
      </w:r>
      <w:r w:rsidR="00DD6048" w:rsidRPr="00E170B9">
        <w:t>This program is designed to assist the researcher/scientist/engineer in utilizing the genome editing tools of the CRISPR/</w:t>
      </w:r>
      <w:proofErr w:type="spellStart"/>
      <w:r w:rsidR="00DD6048" w:rsidRPr="00E170B9">
        <w:t>Cas</w:t>
      </w:r>
      <w:proofErr w:type="spellEnd"/>
      <w:r w:rsidR="00DD6048" w:rsidRPr="00E170B9">
        <w:t xml:space="preserve"> system.</w:t>
      </w:r>
      <w:r w:rsidR="00BA2C17" w:rsidRPr="00E170B9">
        <w:t xml:space="preserve">  We stand on the shoulders of giants and hold ethical and moral responsibilities with the power this system provides.  Please use for the betterment of the world, not its destruction.</w:t>
      </w:r>
    </w:p>
    <w:p w14:paraId="1DD952FC" w14:textId="77777777" w:rsidR="00BA2C17" w:rsidRPr="00E170B9" w:rsidRDefault="00BA2C17" w:rsidP="00FC7916">
      <w:pPr>
        <w:spacing w:line="360" w:lineRule="auto"/>
      </w:pPr>
    </w:p>
    <w:p w14:paraId="19C4B104" w14:textId="1FA433F0" w:rsidR="0074403A" w:rsidRPr="00E170B9" w:rsidRDefault="008570C2" w:rsidP="00FC7916">
      <w:pPr>
        <w:pStyle w:val="TOCHeading"/>
        <w:spacing w:line="360" w:lineRule="auto"/>
        <w:rPr>
          <w:rFonts w:ascii="Times New Roman" w:hAnsi="Times New Roman" w:cs="Times New Roman"/>
          <w:color w:val="auto"/>
          <w:sz w:val="24"/>
          <w:szCs w:val="24"/>
        </w:rPr>
      </w:pPr>
      <w:r w:rsidRPr="00E170B9">
        <w:rPr>
          <w:rFonts w:ascii="Times New Roman" w:hAnsi="Times New Roman" w:cs="Times New Roman"/>
          <w:color w:val="auto"/>
          <w:sz w:val="24"/>
          <w:szCs w:val="24"/>
        </w:rPr>
        <w:br w:type="page"/>
      </w:r>
    </w:p>
    <w:p w14:paraId="5C143F9F" w14:textId="284278FB" w:rsidR="00561E0C" w:rsidRPr="008704EC" w:rsidRDefault="00561E0C" w:rsidP="008704EC">
      <w:pPr>
        <w:pStyle w:val="TOC1"/>
        <w:spacing w:line="360" w:lineRule="auto"/>
        <w:rPr>
          <w:rFonts w:ascii="Times New Roman" w:hAnsi="Times New Roman"/>
          <w:sz w:val="24"/>
          <w:szCs w:val="24"/>
        </w:rPr>
      </w:pPr>
      <w:r w:rsidRPr="008704EC">
        <w:rPr>
          <w:rFonts w:ascii="Times New Roman" w:hAnsi="Times New Roman"/>
          <w:sz w:val="24"/>
          <w:szCs w:val="24"/>
        </w:rPr>
        <w:lastRenderedPageBreak/>
        <w:t>TABLES OF CONTENTS</w:t>
      </w:r>
    </w:p>
    <w:p w14:paraId="12016868" w14:textId="77777777" w:rsidR="00561E0C" w:rsidRPr="008704EC" w:rsidRDefault="00561E0C" w:rsidP="008704EC">
      <w:pPr>
        <w:spacing w:line="360" w:lineRule="auto"/>
      </w:pPr>
    </w:p>
    <w:p w14:paraId="0EB6D868" w14:textId="77777777" w:rsidR="008704EC" w:rsidRPr="008704EC" w:rsidRDefault="00E170B9" w:rsidP="008704EC">
      <w:pPr>
        <w:pStyle w:val="TOC1"/>
        <w:tabs>
          <w:tab w:val="right" w:leader="dot" w:pos="8630"/>
        </w:tabs>
        <w:spacing w:line="360" w:lineRule="auto"/>
        <w:rPr>
          <w:rFonts w:ascii="Times New Roman" w:hAnsi="Times New Roman"/>
          <w:b w:val="0"/>
          <w:bCs w:val="0"/>
          <w:caps w:val="0"/>
          <w:noProof/>
          <w:sz w:val="24"/>
          <w:szCs w:val="24"/>
        </w:rPr>
      </w:pPr>
      <w:r w:rsidRPr="008704EC">
        <w:rPr>
          <w:rFonts w:ascii="Times New Roman" w:hAnsi="Times New Roman"/>
          <w:b w:val="0"/>
          <w:bCs w:val="0"/>
          <w:caps w:val="0"/>
          <w:sz w:val="24"/>
          <w:szCs w:val="24"/>
        </w:rPr>
        <w:fldChar w:fldCharType="begin"/>
      </w:r>
      <w:r w:rsidRPr="008704EC">
        <w:rPr>
          <w:rFonts w:ascii="Times New Roman" w:hAnsi="Times New Roman"/>
          <w:b w:val="0"/>
          <w:bCs w:val="0"/>
          <w:caps w:val="0"/>
          <w:sz w:val="24"/>
          <w:szCs w:val="24"/>
        </w:rPr>
        <w:instrText xml:space="preserve"> TOC \o "1-2" \h \z \u </w:instrText>
      </w:r>
      <w:r w:rsidRPr="008704EC">
        <w:rPr>
          <w:rFonts w:ascii="Times New Roman" w:hAnsi="Times New Roman"/>
          <w:b w:val="0"/>
          <w:bCs w:val="0"/>
          <w:caps w:val="0"/>
          <w:sz w:val="24"/>
          <w:szCs w:val="24"/>
        </w:rPr>
        <w:fldChar w:fldCharType="separate"/>
      </w:r>
      <w:hyperlink w:anchor="_Toc447983198" w:history="1">
        <w:r w:rsidR="008704EC" w:rsidRPr="008704EC">
          <w:rPr>
            <w:rStyle w:val="Hyperlink"/>
            <w:rFonts w:ascii="Times New Roman" w:hAnsi="Times New Roman"/>
            <w:noProof/>
            <w:sz w:val="24"/>
            <w:szCs w:val="24"/>
          </w:rPr>
          <w:t>I. INSTALLATION</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_Toc447983198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4</w:t>
        </w:r>
        <w:r w:rsidR="008704EC" w:rsidRPr="008704EC">
          <w:rPr>
            <w:rFonts w:ascii="Times New Roman" w:hAnsi="Times New Roman"/>
            <w:noProof/>
            <w:webHidden/>
            <w:sz w:val="24"/>
            <w:szCs w:val="24"/>
          </w:rPr>
          <w:fldChar w:fldCharType="end"/>
        </w:r>
      </w:hyperlink>
    </w:p>
    <w:p w14:paraId="1798CD06"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199" w:history="1">
        <w:r w:rsidR="008704EC" w:rsidRPr="008704EC">
          <w:rPr>
            <w:rStyle w:val="Hyperlink"/>
            <w:rFonts w:ascii="Times New Roman" w:hAnsi="Times New Roman"/>
            <w:noProof/>
            <w:sz w:val="24"/>
            <w:szCs w:val="24"/>
          </w:rPr>
          <w:t>I.1. System Specifications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_Toc447983199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4</w:t>
        </w:r>
        <w:r w:rsidR="008704EC" w:rsidRPr="008704EC">
          <w:rPr>
            <w:rFonts w:ascii="Times New Roman" w:hAnsi="Times New Roman"/>
            <w:noProof/>
            <w:webHidden/>
            <w:sz w:val="24"/>
            <w:szCs w:val="24"/>
          </w:rPr>
          <w:fldChar w:fldCharType="end"/>
        </w:r>
      </w:hyperlink>
    </w:p>
    <w:p w14:paraId="5BFE1E58"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0" w:history="1">
        <w:r w:rsidR="008704EC" w:rsidRPr="008704EC">
          <w:rPr>
            <w:rStyle w:val="Hyperlink"/>
            <w:rFonts w:ascii="Times New Roman" w:hAnsi="Times New Roman"/>
            <w:noProof/>
            <w:sz w:val="24"/>
            <w:szCs w:val="24"/>
          </w:rPr>
          <w:t>I.2. Download</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_Toc447983200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4</w:t>
        </w:r>
        <w:r w:rsidR="008704EC" w:rsidRPr="008704EC">
          <w:rPr>
            <w:rFonts w:ascii="Times New Roman" w:hAnsi="Times New Roman"/>
            <w:noProof/>
            <w:webHidden/>
            <w:sz w:val="24"/>
            <w:szCs w:val="24"/>
          </w:rPr>
          <w:fldChar w:fldCharType="end"/>
        </w:r>
      </w:hyperlink>
    </w:p>
    <w:p w14:paraId="3EDEF487"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1" w:history="1">
        <w:r w:rsidR="008704EC" w:rsidRPr="008704EC">
          <w:rPr>
            <w:rStyle w:val="Hyperlink"/>
            <w:rFonts w:ascii="Times New Roman" w:hAnsi="Times New Roman"/>
            <w:noProof/>
            <w:sz w:val="24"/>
            <w:szCs w:val="24"/>
          </w:rPr>
          <w:t>I.3. Program Layout</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_Toc447983201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4</w:t>
        </w:r>
        <w:r w:rsidR="008704EC" w:rsidRPr="008704EC">
          <w:rPr>
            <w:rFonts w:ascii="Times New Roman" w:hAnsi="Times New Roman"/>
            <w:noProof/>
            <w:webHidden/>
            <w:sz w:val="24"/>
            <w:szCs w:val="24"/>
          </w:rPr>
          <w:fldChar w:fldCharType="end"/>
        </w:r>
      </w:hyperlink>
    </w:p>
    <w:p w14:paraId="0A57C1BA"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2" w:history="1">
        <w:r w:rsidR="008704EC" w:rsidRPr="008704EC">
          <w:rPr>
            <w:rStyle w:val="Hyperlink"/>
            <w:rFonts w:ascii="Times New Roman" w:hAnsi="Times New Roman"/>
            <w:noProof/>
            <w:sz w:val="24"/>
            <w:szCs w:val="24"/>
          </w:rPr>
          <w:t>I.4. Changing Directories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_Toc447983202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5</w:t>
        </w:r>
        <w:r w:rsidR="008704EC" w:rsidRPr="008704EC">
          <w:rPr>
            <w:rFonts w:ascii="Times New Roman" w:hAnsi="Times New Roman"/>
            <w:noProof/>
            <w:webHidden/>
            <w:sz w:val="24"/>
            <w:szCs w:val="24"/>
          </w:rPr>
          <w:fldChar w:fldCharType="end"/>
        </w:r>
      </w:hyperlink>
    </w:p>
    <w:p w14:paraId="63AFB883" w14:textId="77777777" w:rsidR="008704EC" w:rsidRPr="008704EC" w:rsidRDefault="001B2643" w:rsidP="008704EC">
      <w:pPr>
        <w:pStyle w:val="TOC1"/>
        <w:tabs>
          <w:tab w:val="right" w:leader="dot" w:pos="8630"/>
        </w:tabs>
        <w:spacing w:line="360" w:lineRule="auto"/>
        <w:rPr>
          <w:rFonts w:ascii="Times New Roman" w:hAnsi="Times New Roman"/>
          <w:b w:val="0"/>
          <w:bCs w:val="0"/>
          <w:caps w:val="0"/>
          <w:noProof/>
          <w:sz w:val="24"/>
          <w:szCs w:val="24"/>
        </w:rPr>
      </w:pPr>
      <w:hyperlink w:anchor="_Toc447983203" w:history="1">
        <w:r w:rsidR="008704EC" w:rsidRPr="008704EC">
          <w:rPr>
            <w:rStyle w:val="Hyperlink"/>
            <w:rFonts w:ascii="Times New Roman" w:hAnsi="Times New Roman"/>
            <w:noProof/>
            <w:sz w:val="24"/>
            <w:szCs w:val="24"/>
          </w:rPr>
          <w:t>II. QUICK START</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_Toc447983203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6</w:t>
        </w:r>
        <w:r w:rsidR="008704EC" w:rsidRPr="008704EC">
          <w:rPr>
            <w:rFonts w:ascii="Times New Roman" w:hAnsi="Times New Roman"/>
            <w:noProof/>
            <w:webHidden/>
            <w:sz w:val="24"/>
            <w:szCs w:val="24"/>
          </w:rPr>
          <w:fldChar w:fldCharType="end"/>
        </w:r>
      </w:hyperlink>
    </w:p>
    <w:p w14:paraId="67465F6A" w14:textId="77777777" w:rsidR="008704EC" w:rsidRPr="008704EC" w:rsidRDefault="001B2643" w:rsidP="008704EC">
      <w:pPr>
        <w:pStyle w:val="TOC1"/>
        <w:tabs>
          <w:tab w:val="right" w:leader="dot" w:pos="8630"/>
        </w:tabs>
        <w:spacing w:line="360" w:lineRule="auto"/>
        <w:rPr>
          <w:rFonts w:ascii="Times New Roman" w:hAnsi="Times New Roman"/>
          <w:b w:val="0"/>
          <w:bCs w:val="0"/>
          <w:caps w:val="0"/>
          <w:noProof/>
          <w:sz w:val="24"/>
          <w:szCs w:val="24"/>
        </w:rPr>
      </w:pPr>
      <w:hyperlink w:anchor="_Toc447983204" w:history="1">
        <w:r w:rsidR="008704EC" w:rsidRPr="008704EC">
          <w:rPr>
            <w:rStyle w:val="Hyperlink"/>
            <w:rFonts w:ascii="Times New Roman" w:hAnsi="Times New Roman"/>
            <w:noProof/>
            <w:sz w:val="24"/>
            <w:szCs w:val="24"/>
          </w:rPr>
          <w:t>III. GENERAL FEATURES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_Toc447983204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7</w:t>
        </w:r>
        <w:r w:rsidR="008704EC" w:rsidRPr="008704EC">
          <w:rPr>
            <w:rFonts w:ascii="Times New Roman" w:hAnsi="Times New Roman"/>
            <w:noProof/>
            <w:webHidden/>
            <w:sz w:val="24"/>
            <w:szCs w:val="24"/>
          </w:rPr>
          <w:fldChar w:fldCharType="end"/>
        </w:r>
      </w:hyperlink>
    </w:p>
    <w:p w14:paraId="11C75FF2"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5" w:history="1">
        <w:r w:rsidR="008704EC" w:rsidRPr="008704EC">
          <w:rPr>
            <w:rStyle w:val="Hyperlink"/>
            <w:rFonts w:ascii="Times New Roman" w:hAnsi="Times New Roman"/>
            <w:noProof/>
            <w:sz w:val="24"/>
            <w:szCs w:val="24"/>
          </w:rPr>
          <w:t>III.1. Gene Search</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_Toc447983205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7</w:t>
        </w:r>
        <w:r w:rsidR="008704EC" w:rsidRPr="008704EC">
          <w:rPr>
            <w:rFonts w:ascii="Times New Roman" w:hAnsi="Times New Roman"/>
            <w:noProof/>
            <w:webHidden/>
            <w:sz w:val="24"/>
            <w:szCs w:val="24"/>
          </w:rPr>
          <w:fldChar w:fldCharType="end"/>
        </w:r>
      </w:hyperlink>
    </w:p>
    <w:p w14:paraId="28B872C0"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6" w:history="1">
        <w:r w:rsidR="008704EC" w:rsidRPr="008704EC">
          <w:rPr>
            <w:rStyle w:val="Hyperlink"/>
            <w:rFonts w:ascii="Times New Roman" w:hAnsi="Times New Roman"/>
            <w:noProof/>
            <w:sz w:val="24"/>
            <w:szCs w:val="24"/>
          </w:rPr>
          <w:t>III.2. Organism and Endonuclease Support</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_Toc447983206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7</w:t>
        </w:r>
        <w:r w:rsidR="008704EC" w:rsidRPr="008704EC">
          <w:rPr>
            <w:rFonts w:ascii="Times New Roman" w:hAnsi="Times New Roman"/>
            <w:noProof/>
            <w:webHidden/>
            <w:sz w:val="24"/>
            <w:szCs w:val="24"/>
          </w:rPr>
          <w:fldChar w:fldCharType="end"/>
        </w:r>
      </w:hyperlink>
    </w:p>
    <w:p w14:paraId="4716ED31"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7" w:history="1">
        <w:r w:rsidR="008704EC" w:rsidRPr="008704EC">
          <w:rPr>
            <w:rStyle w:val="Hyperlink"/>
            <w:rFonts w:ascii="Times New Roman" w:hAnsi="Times New Roman"/>
            <w:noProof/>
            <w:sz w:val="24"/>
            <w:szCs w:val="24"/>
          </w:rPr>
          <w:t>III.3. Custom Sequence Search</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_Toc447983207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9</w:t>
        </w:r>
        <w:r w:rsidR="008704EC" w:rsidRPr="008704EC">
          <w:rPr>
            <w:rFonts w:ascii="Times New Roman" w:hAnsi="Times New Roman"/>
            <w:noProof/>
            <w:webHidden/>
            <w:sz w:val="24"/>
            <w:szCs w:val="24"/>
          </w:rPr>
          <w:fldChar w:fldCharType="end"/>
        </w:r>
      </w:hyperlink>
    </w:p>
    <w:p w14:paraId="5596488A"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8" w:history="1">
        <w:r w:rsidR="008704EC" w:rsidRPr="008704EC">
          <w:rPr>
            <w:rStyle w:val="Hyperlink"/>
            <w:rFonts w:ascii="Times New Roman" w:hAnsi="Times New Roman"/>
            <w:noProof/>
            <w:sz w:val="24"/>
            <w:szCs w:val="24"/>
          </w:rPr>
          <w:t>III.4. Genome Upload</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_Toc447983208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9</w:t>
        </w:r>
        <w:r w:rsidR="008704EC" w:rsidRPr="008704EC">
          <w:rPr>
            <w:rFonts w:ascii="Times New Roman" w:hAnsi="Times New Roman"/>
            <w:noProof/>
            <w:webHidden/>
            <w:sz w:val="24"/>
            <w:szCs w:val="24"/>
          </w:rPr>
          <w:fldChar w:fldCharType="end"/>
        </w:r>
      </w:hyperlink>
    </w:p>
    <w:p w14:paraId="0169CAE0"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09" w:history="1">
        <w:r w:rsidR="008704EC" w:rsidRPr="008704EC">
          <w:rPr>
            <w:rStyle w:val="Hyperlink"/>
            <w:rFonts w:ascii="Times New Roman" w:hAnsi="Times New Roman"/>
            <w:noProof/>
            <w:sz w:val="24"/>
            <w:szCs w:val="24"/>
          </w:rPr>
          <w:t>III.5. Exporting Target Sequences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_Toc447983209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10</w:t>
        </w:r>
        <w:r w:rsidR="008704EC" w:rsidRPr="008704EC">
          <w:rPr>
            <w:rFonts w:ascii="Times New Roman" w:hAnsi="Times New Roman"/>
            <w:noProof/>
            <w:webHidden/>
            <w:sz w:val="24"/>
            <w:szCs w:val="24"/>
          </w:rPr>
          <w:fldChar w:fldCharType="end"/>
        </w:r>
      </w:hyperlink>
    </w:p>
    <w:p w14:paraId="5298A6B3"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10" w:history="1">
        <w:r w:rsidR="008704EC" w:rsidRPr="008704EC">
          <w:rPr>
            <w:rStyle w:val="Hyperlink"/>
            <w:rFonts w:ascii="Times New Roman" w:hAnsi="Times New Roman"/>
            <w:noProof/>
            <w:sz w:val="24"/>
            <w:szCs w:val="24"/>
          </w:rPr>
          <w:t>III.6. On-Target Activity Analysis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_Toc447983210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11</w:t>
        </w:r>
        <w:r w:rsidR="008704EC" w:rsidRPr="008704EC">
          <w:rPr>
            <w:rFonts w:ascii="Times New Roman" w:hAnsi="Times New Roman"/>
            <w:noProof/>
            <w:webHidden/>
            <w:sz w:val="24"/>
            <w:szCs w:val="24"/>
          </w:rPr>
          <w:fldChar w:fldCharType="end"/>
        </w:r>
      </w:hyperlink>
    </w:p>
    <w:p w14:paraId="45400B21" w14:textId="77777777" w:rsidR="008704EC" w:rsidRPr="008704EC" w:rsidRDefault="001B2643" w:rsidP="008704EC">
      <w:pPr>
        <w:pStyle w:val="TOC2"/>
        <w:tabs>
          <w:tab w:val="right" w:leader="dot" w:pos="8630"/>
        </w:tabs>
        <w:spacing w:line="360" w:lineRule="auto"/>
        <w:rPr>
          <w:rFonts w:ascii="Times New Roman" w:hAnsi="Times New Roman"/>
          <w:smallCaps w:val="0"/>
          <w:noProof/>
          <w:sz w:val="24"/>
          <w:szCs w:val="24"/>
        </w:rPr>
      </w:pPr>
      <w:hyperlink w:anchor="_Toc447983211" w:history="1">
        <w:r w:rsidR="008704EC" w:rsidRPr="008704EC">
          <w:rPr>
            <w:rStyle w:val="Hyperlink"/>
            <w:rFonts w:ascii="Times New Roman" w:hAnsi="Times New Roman"/>
            <w:noProof/>
            <w:sz w:val="24"/>
            <w:szCs w:val="24"/>
          </w:rPr>
          <w:t>III.7. Off-Target Activity Analysis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_Toc447983211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11</w:t>
        </w:r>
        <w:r w:rsidR="008704EC" w:rsidRPr="008704EC">
          <w:rPr>
            <w:rFonts w:ascii="Times New Roman" w:hAnsi="Times New Roman"/>
            <w:noProof/>
            <w:webHidden/>
            <w:sz w:val="24"/>
            <w:szCs w:val="24"/>
          </w:rPr>
          <w:fldChar w:fldCharType="end"/>
        </w:r>
      </w:hyperlink>
    </w:p>
    <w:p w14:paraId="44F7B7B8" w14:textId="77777777" w:rsidR="008704EC" w:rsidRPr="008704EC" w:rsidRDefault="001B2643" w:rsidP="008704EC">
      <w:pPr>
        <w:pStyle w:val="TOC1"/>
        <w:tabs>
          <w:tab w:val="right" w:leader="dot" w:pos="8630"/>
        </w:tabs>
        <w:spacing w:line="360" w:lineRule="auto"/>
        <w:rPr>
          <w:rFonts w:ascii="Times New Roman" w:hAnsi="Times New Roman"/>
          <w:b w:val="0"/>
          <w:bCs w:val="0"/>
          <w:caps w:val="0"/>
          <w:noProof/>
          <w:sz w:val="24"/>
          <w:szCs w:val="24"/>
        </w:rPr>
      </w:pPr>
      <w:hyperlink w:anchor="_Toc447983212" w:history="1">
        <w:r w:rsidR="008704EC" w:rsidRPr="008704EC">
          <w:rPr>
            <w:rStyle w:val="Hyperlink"/>
            <w:rFonts w:ascii="Times New Roman" w:hAnsi="Times New Roman"/>
            <w:noProof/>
            <w:sz w:val="24"/>
            <w:szCs w:val="24"/>
          </w:rPr>
          <w:t>APPENDIX</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_Toc447983212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13</w:t>
        </w:r>
        <w:r w:rsidR="008704EC" w:rsidRPr="008704EC">
          <w:rPr>
            <w:rFonts w:ascii="Times New Roman" w:hAnsi="Times New Roman"/>
            <w:noProof/>
            <w:webHidden/>
            <w:sz w:val="24"/>
            <w:szCs w:val="24"/>
          </w:rPr>
          <w:fldChar w:fldCharType="end"/>
        </w:r>
      </w:hyperlink>
    </w:p>
    <w:p w14:paraId="6E4FF9AA" w14:textId="77777777" w:rsidR="008704EC" w:rsidRPr="008704EC" w:rsidRDefault="001B2643" w:rsidP="008704EC">
      <w:pPr>
        <w:pStyle w:val="TOC1"/>
        <w:tabs>
          <w:tab w:val="right" w:leader="dot" w:pos="8630"/>
        </w:tabs>
        <w:spacing w:line="360" w:lineRule="auto"/>
        <w:rPr>
          <w:rFonts w:ascii="Times New Roman" w:hAnsi="Times New Roman"/>
          <w:b w:val="0"/>
          <w:bCs w:val="0"/>
          <w:caps w:val="0"/>
          <w:noProof/>
          <w:sz w:val="24"/>
          <w:szCs w:val="24"/>
        </w:rPr>
      </w:pPr>
      <w:hyperlink w:anchor="_Toc447983213" w:history="1">
        <w:r w:rsidR="008704EC" w:rsidRPr="008704EC">
          <w:rPr>
            <w:rStyle w:val="Hyperlink"/>
            <w:rFonts w:ascii="Times New Roman" w:hAnsi="Times New Roman"/>
            <w:noProof/>
            <w:sz w:val="24"/>
            <w:szCs w:val="24"/>
          </w:rPr>
          <w:t>REFERENCES</w:t>
        </w:r>
        <w:r w:rsidR="008704EC" w:rsidRPr="008704EC">
          <w:rPr>
            <w:rFonts w:ascii="Times New Roman" w:hAnsi="Times New Roman"/>
            <w:noProof/>
            <w:webHidden/>
            <w:sz w:val="24"/>
            <w:szCs w:val="24"/>
          </w:rPr>
          <w:tab/>
        </w:r>
        <w:r w:rsidR="008704EC" w:rsidRPr="008704EC">
          <w:rPr>
            <w:rFonts w:ascii="Times New Roman" w:hAnsi="Times New Roman"/>
            <w:noProof/>
            <w:webHidden/>
            <w:sz w:val="24"/>
            <w:szCs w:val="24"/>
          </w:rPr>
          <w:fldChar w:fldCharType="begin"/>
        </w:r>
        <w:r w:rsidR="008704EC" w:rsidRPr="008704EC">
          <w:rPr>
            <w:rFonts w:ascii="Times New Roman" w:hAnsi="Times New Roman"/>
            <w:noProof/>
            <w:webHidden/>
            <w:sz w:val="24"/>
            <w:szCs w:val="24"/>
          </w:rPr>
          <w:instrText xml:space="preserve"> PAGEREF _Toc447983213 \h </w:instrText>
        </w:r>
        <w:r w:rsidR="008704EC" w:rsidRPr="008704EC">
          <w:rPr>
            <w:rFonts w:ascii="Times New Roman" w:hAnsi="Times New Roman"/>
            <w:noProof/>
            <w:webHidden/>
            <w:sz w:val="24"/>
            <w:szCs w:val="24"/>
          </w:rPr>
        </w:r>
        <w:r w:rsidR="008704EC" w:rsidRPr="008704EC">
          <w:rPr>
            <w:rFonts w:ascii="Times New Roman" w:hAnsi="Times New Roman"/>
            <w:noProof/>
            <w:webHidden/>
            <w:sz w:val="24"/>
            <w:szCs w:val="24"/>
          </w:rPr>
          <w:fldChar w:fldCharType="separate"/>
        </w:r>
        <w:r w:rsidR="008704EC" w:rsidRPr="008704EC">
          <w:rPr>
            <w:rFonts w:ascii="Times New Roman" w:hAnsi="Times New Roman"/>
            <w:noProof/>
            <w:webHidden/>
            <w:sz w:val="24"/>
            <w:szCs w:val="24"/>
          </w:rPr>
          <w:t>14</w:t>
        </w:r>
        <w:r w:rsidR="008704EC" w:rsidRPr="008704EC">
          <w:rPr>
            <w:rFonts w:ascii="Times New Roman" w:hAnsi="Times New Roman"/>
            <w:noProof/>
            <w:webHidden/>
            <w:sz w:val="24"/>
            <w:szCs w:val="24"/>
          </w:rPr>
          <w:fldChar w:fldCharType="end"/>
        </w:r>
      </w:hyperlink>
    </w:p>
    <w:p w14:paraId="5217E924" w14:textId="0FC8745C" w:rsidR="00A23E22" w:rsidRPr="00E170B9" w:rsidRDefault="00E170B9" w:rsidP="008704EC">
      <w:pPr>
        <w:spacing w:line="360" w:lineRule="auto"/>
      </w:pPr>
      <w:r w:rsidRPr="008704EC">
        <w:rPr>
          <w:b/>
          <w:bCs/>
          <w:caps/>
        </w:rPr>
        <w:fldChar w:fldCharType="end"/>
      </w:r>
    </w:p>
    <w:p w14:paraId="7A57E02B" w14:textId="77777777" w:rsidR="00A23E22" w:rsidRPr="00E170B9" w:rsidRDefault="00A23E22" w:rsidP="00FC7916">
      <w:pPr>
        <w:spacing w:line="360" w:lineRule="auto"/>
      </w:pPr>
    </w:p>
    <w:p w14:paraId="183FC683" w14:textId="77777777" w:rsidR="00A23E22" w:rsidRPr="00E170B9" w:rsidRDefault="00A23E22" w:rsidP="00FC7916">
      <w:pPr>
        <w:spacing w:line="360" w:lineRule="auto"/>
      </w:pPr>
    </w:p>
    <w:p w14:paraId="61AF50DA" w14:textId="77777777" w:rsidR="00A23E22" w:rsidRPr="00E170B9" w:rsidRDefault="00A23E22" w:rsidP="00FC7916">
      <w:pPr>
        <w:spacing w:line="360" w:lineRule="auto"/>
      </w:pPr>
    </w:p>
    <w:p w14:paraId="1DBD9D0E" w14:textId="77777777" w:rsidR="00A23E22" w:rsidRPr="00E170B9" w:rsidRDefault="00A23E22" w:rsidP="00FC7916">
      <w:pPr>
        <w:spacing w:line="360" w:lineRule="auto"/>
      </w:pPr>
    </w:p>
    <w:p w14:paraId="0E3EDE1B" w14:textId="77777777" w:rsidR="00A23E22" w:rsidRPr="00E170B9" w:rsidRDefault="00A23E22" w:rsidP="00FC7916">
      <w:pPr>
        <w:spacing w:line="360" w:lineRule="auto"/>
      </w:pPr>
    </w:p>
    <w:p w14:paraId="29824723" w14:textId="77777777" w:rsidR="004C199F" w:rsidRPr="00E170B9" w:rsidRDefault="004C199F" w:rsidP="00FC7916">
      <w:pPr>
        <w:spacing w:line="360" w:lineRule="auto"/>
      </w:pPr>
    </w:p>
    <w:p w14:paraId="05EFC74F" w14:textId="77777777" w:rsidR="004C199F" w:rsidRPr="00E170B9" w:rsidRDefault="004C199F" w:rsidP="00FC7916">
      <w:pPr>
        <w:spacing w:line="360" w:lineRule="auto"/>
      </w:pPr>
    </w:p>
    <w:p w14:paraId="5ABDE103" w14:textId="77777777" w:rsidR="004C199F" w:rsidRPr="00E170B9" w:rsidRDefault="004C199F" w:rsidP="00FC7916">
      <w:pPr>
        <w:spacing w:line="360" w:lineRule="auto"/>
      </w:pPr>
    </w:p>
    <w:p w14:paraId="1A94CD4B" w14:textId="77777777" w:rsidR="008570C2" w:rsidRPr="00E170B9" w:rsidRDefault="008570C2" w:rsidP="00FC7916">
      <w:pPr>
        <w:spacing w:line="360" w:lineRule="auto"/>
        <w:rPr>
          <w:b/>
        </w:rPr>
      </w:pPr>
      <w:r w:rsidRPr="00E170B9">
        <w:rPr>
          <w:b/>
        </w:rPr>
        <w:br w:type="page"/>
      </w:r>
    </w:p>
    <w:p w14:paraId="46565D0C" w14:textId="49FA6928" w:rsidR="008E6E5D" w:rsidRPr="00E170B9" w:rsidRDefault="000E6E9C" w:rsidP="00561E0C">
      <w:pPr>
        <w:pStyle w:val="Heading1"/>
        <w:rPr>
          <w:rFonts w:ascii="Times New Roman" w:hAnsi="Times New Roman" w:cs="Times New Roman"/>
          <w:color w:val="auto"/>
          <w:sz w:val="24"/>
          <w:szCs w:val="24"/>
        </w:rPr>
      </w:pPr>
      <w:bookmarkStart w:id="0" w:name="_Toc318464649"/>
      <w:bookmarkStart w:id="1" w:name="_Toc444686254"/>
      <w:bookmarkStart w:id="2" w:name="_Toc447983198"/>
      <w:r w:rsidRPr="00E170B9">
        <w:rPr>
          <w:rFonts w:ascii="Times New Roman" w:hAnsi="Times New Roman" w:cs="Times New Roman"/>
          <w:color w:val="auto"/>
          <w:sz w:val="24"/>
          <w:szCs w:val="24"/>
        </w:rPr>
        <w:lastRenderedPageBreak/>
        <w:t xml:space="preserve">I. </w:t>
      </w:r>
      <w:r w:rsidR="006E44A1" w:rsidRPr="00E170B9">
        <w:rPr>
          <w:rFonts w:ascii="Times New Roman" w:hAnsi="Times New Roman" w:cs="Times New Roman"/>
          <w:color w:val="auto"/>
          <w:sz w:val="24"/>
          <w:szCs w:val="24"/>
        </w:rPr>
        <w:t>INSTALLATION</w:t>
      </w:r>
      <w:bookmarkEnd w:id="0"/>
      <w:bookmarkEnd w:id="1"/>
      <w:bookmarkEnd w:id="2"/>
    </w:p>
    <w:p w14:paraId="7D0117FF" w14:textId="719DAC91" w:rsidR="008E6E5D" w:rsidRPr="00E170B9" w:rsidRDefault="008E6E5D" w:rsidP="00FC7916">
      <w:pPr>
        <w:spacing w:line="360" w:lineRule="auto"/>
        <w:jc w:val="both"/>
      </w:pPr>
    </w:p>
    <w:p w14:paraId="586547D9" w14:textId="7CE27520" w:rsidR="00630167" w:rsidRPr="00E170B9" w:rsidRDefault="00912717" w:rsidP="00FC7916">
      <w:pPr>
        <w:pStyle w:val="Heading2"/>
        <w:spacing w:line="360" w:lineRule="auto"/>
        <w:jc w:val="both"/>
        <w:rPr>
          <w:rFonts w:ascii="Times New Roman" w:hAnsi="Times New Roman" w:cs="Times New Roman"/>
          <w:color w:val="auto"/>
          <w:sz w:val="24"/>
          <w:szCs w:val="24"/>
        </w:rPr>
      </w:pPr>
      <w:bookmarkStart w:id="3" w:name="_Toc318464650"/>
      <w:bookmarkStart w:id="4" w:name="_Toc447983199"/>
      <w:r w:rsidRPr="00E170B9">
        <w:rPr>
          <w:rFonts w:ascii="Times New Roman" w:hAnsi="Times New Roman" w:cs="Times New Roman"/>
          <w:color w:val="auto"/>
          <w:sz w:val="24"/>
          <w:szCs w:val="24"/>
        </w:rPr>
        <w:t xml:space="preserve">I.1. </w:t>
      </w:r>
      <w:r w:rsidR="00630167" w:rsidRPr="00E170B9">
        <w:rPr>
          <w:rFonts w:ascii="Times New Roman" w:hAnsi="Times New Roman" w:cs="Times New Roman"/>
          <w:color w:val="auto"/>
          <w:sz w:val="24"/>
          <w:szCs w:val="24"/>
        </w:rPr>
        <w:t>System Specifications</w:t>
      </w:r>
      <w:bookmarkEnd w:id="3"/>
      <w:bookmarkEnd w:id="4"/>
    </w:p>
    <w:p w14:paraId="0D7B6653" w14:textId="77777777" w:rsidR="00E170B9" w:rsidRDefault="00E170B9" w:rsidP="00E170B9">
      <w:pPr>
        <w:spacing w:line="360" w:lineRule="auto"/>
        <w:jc w:val="both"/>
      </w:pPr>
    </w:p>
    <w:p w14:paraId="26DF1CEC" w14:textId="5FDB36BF" w:rsidR="00630167" w:rsidRPr="00E170B9" w:rsidRDefault="00630167" w:rsidP="00E170B9">
      <w:pPr>
        <w:spacing w:line="360" w:lineRule="auto"/>
        <w:jc w:val="both"/>
      </w:pPr>
      <w:r w:rsidRPr="00E170B9">
        <w:t>CASPER requires an operating system of Windows XP or later or Mac OS X with a minimum of 1.0 GB of RAM and 255 MB of hard drive space.</w:t>
      </w:r>
    </w:p>
    <w:p w14:paraId="1F1C91A5" w14:textId="566B68BB" w:rsidR="000D39DD" w:rsidRPr="00E170B9" w:rsidRDefault="000D39DD" w:rsidP="00FC7916">
      <w:pPr>
        <w:spacing w:line="360" w:lineRule="auto"/>
        <w:jc w:val="both"/>
      </w:pPr>
    </w:p>
    <w:p w14:paraId="260C3A7D" w14:textId="0F895998" w:rsidR="000D39DD" w:rsidRPr="00E170B9" w:rsidRDefault="00912717" w:rsidP="00FC7916">
      <w:pPr>
        <w:pStyle w:val="Heading2"/>
        <w:spacing w:line="360" w:lineRule="auto"/>
        <w:jc w:val="both"/>
        <w:rPr>
          <w:rFonts w:ascii="Times New Roman" w:hAnsi="Times New Roman" w:cs="Times New Roman"/>
          <w:color w:val="auto"/>
          <w:sz w:val="24"/>
          <w:szCs w:val="24"/>
        </w:rPr>
      </w:pPr>
      <w:bookmarkStart w:id="5" w:name="_Toc318464651"/>
      <w:bookmarkStart w:id="6" w:name="_Toc447983200"/>
      <w:r w:rsidRPr="00E170B9">
        <w:rPr>
          <w:rFonts w:ascii="Times New Roman" w:hAnsi="Times New Roman" w:cs="Times New Roman"/>
          <w:color w:val="auto"/>
          <w:sz w:val="24"/>
          <w:szCs w:val="24"/>
        </w:rPr>
        <w:t xml:space="preserve">I.2. </w:t>
      </w:r>
      <w:r w:rsidR="000D39DD" w:rsidRPr="00E170B9">
        <w:rPr>
          <w:rFonts w:ascii="Times New Roman" w:hAnsi="Times New Roman" w:cs="Times New Roman"/>
          <w:color w:val="auto"/>
          <w:sz w:val="24"/>
          <w:szCs w:val="24"/>
        </w:rPr>
        <w:t>Download</w:t>
      </w:r>
      <w:bookmarkEnd w:id="5"/>
      <w:bookmarkEnd w:id="6"/>
    </w:p>
    <w:p w14:paraId="521131C7" w14:textId="77777777" w:rsidR="00E170B9" w:rsidRDefault="00E170B9" w:rsidP="00E170B9">
      <w:pPr>
        <w:spacing w:line="360" w:lineRule="auto"/>
        <w:jc w:val="both"/>
      </w:pPr>
    </w:p>
    <w:p w14:paraId="6A41977C" w14:textId="255D04E5" w:rsidR="005B27C4" w:rsidRPr="00E170B9" w:rsidRDefault="000D39DD" w:rsidP="00E170B9">
      <w:pPr>
        <w:spacing w:line="360" w:lineRule="auto"/>
        <w:jc w:val="both"/>
      </w:pPr>
      <w:r w:rsidRPr="00E170B9">
        <w:t xml:space="preserve">CASPER is available for download at </w:t>
      </w:r>
      <w:r w:rsidR="00961142" w:rsidRPr="00E170B9">
        <w:rPr>
          <w:i/>
        </w:rPr>
        <w:t>http://www.utk.edu/~ctrinh/download</w:t>
      </w:r>
      <w:r w:rsidRPr="00E170B9">
        <w:t>.  After download, place the program in your desired directory</w:t>
      </w:r>
      <w:r w:rsidR="005B27C4" w:rsidRPr="00E170B9">
        <w:t>.</w:t>
      </w:r>
    </w:p>
    <w:p w14:paraId="77D01A72" w14:textId="77777777" w:rsidR="00630167" w:rsidRPr="00E170B9" w:rsidRDefault="00630167" w:rsidP="00FC7916">
      <w:pPr>
        <w:spacing w:line="360" w:lineRule="auto"/>
        <w:jc w:val="both"/>
        <w:rPr>
          <w:i/>
        </w:rPr>
      </w:pPr>
    </w:p>
    <w:p w14:paraId="2E028674" w14:textId="233EE799" w:rsidR="008E6E5D" w:rsidRPr="00E170B9" w:rsidRDefault="00912717" w:rsidP="00FC7916">
      <w:pPr>
        <w:pStyle w:val="Heading2"/>
        <w:spacing w:line="360" w:lineRule="auto"/>
        <w:jc w:val="both"/>
        <w:rPr>
          <w:rFonts w:ascii="Times New Roman" w:hAnsi="Times New Roman" w:cs="Times New Roman"/>
          <w:color w:val="auto"/>
          <w:sz w:val="24"/>
          <w:szCs w:val="24"/>
        </w:rPr>
      </w:pPr>
      <w:bookmarkStart w:id="7" w:name="_Toc318464652"/>
      <w:bookmarkStart w:id="8" w:name="_Toc447983201"/>
      <w:r w:rsidRPr="00E170B9">
        <w:rPr>
          <w:rFonts w:ascii="Times New Roman" w:hAnsi="Times New Roman" w:cs="Times New Roman"/>
          <w:color w:val="auto"/>
          <w:sz w:val="24"/>
          <w:szCs w:val="24"/>
        </w:rPr>
        <w:t xml:space="preserve">I.3. </w:t>
      </w:r>
      <w:r w:rsidR="008E6E5D" w:rsidRPr="00E170B9">
        <w:rPr>
          <w:rFonts w:ascii="Times New Roman" w:hAnsi="Times New Roman" w:cs="Times New Roman"/>
          <w:color w:val="auto"/>
          <w:sz w:val="24"/>
          <w:szCs w:val="24"/>
        </w:rPr>
        <w:t>Program Layout</w:t>
      </w:r>
      <w:bookmarkEnd w:id="7"/>
      <w:bookmarkEnd w:id="8"/>
    </w:p>
    <w:p w14:paraId="78AF7EE6" w14:textId="77777777" w:rsidR="00E170B9" w:rsidRDefault="00E170B9" w:rsidP="00E170B9">
      <w:pPr>
        <w:spacing w:line="360" w:lineRule="auto"/>
        <w:jc w:val="both"/>
      </w:pPr>
    </w:p>
    <w:p w14:paraId="7F55D7DE" w14:textId="07EA8BD8" w:rsidR="008E6E5D" w:rsidRPr="00E170B9" w:rsidRDefault="008E6E5D" w:rsidP="00E170B9">
      <w:pPr>
        <w:spacing w:line="360" w:lineRule="auto"/>
        <w:jc w:val="both"/>
      </w:pPr>
      <w:r w:rsidRPr="00E170B9">
        <w:t>When initializing CASPER, the default screen s</w:t>
      </w:r>
      <w:r w:rsidR="00D45F11" w:rsidRPr="00E170B9">
        <w:t>hows the parameter input screen</w:t>
      </w:r>
      <w:r w:rsidR="00796E5A" w:rsidRPr="00E170B9">
        <w:t xml:space="preserve"> as </w:t>
      </w:r>
      <w:r w:rsidR="00D45F11" w:rsidRPr="00E170B9">
        <w:t xml:space="preserve">shown </w:t>
      </w:r>
      <w:r w:rsidR="00796E5A" w:rsidRPr="00E170B9">
        <w:t>in FIG. 1.</w:t>
      </w:r>
    </w:p>
    <w:p w14:paraId="701856F8" w14:textId="645E9355" w:rsidR="009C1ED1" w:rsidRPr="00E170B9" w:rsidRDefault="008C31C3" w:rsidP="00E170B9">
      <w:pPr>
        <w:spacing w:line="360" w:lineRule="auto"/>
        <w:jc w:val="center"/>
      </w:pPr>
      <w:r w:rsidRPr="00E170B9">
        <w:rPr>
          <w:noProof/>
        </w:rPr>
        <w:drawing>
          <wp:inline distT="0" distB="0" distL="0" distR="0" wp14:anchorId="6EA6D446" wp14:editId="133CF2A2">
            <wp:extent cx="5481414" cy="34662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creen.png"/>
                    <pic:cNvPicPr/>
                  </pic:nvPicPr>
                  <pic:blipFill rotWithShape="1">
                    <a:blip r:embed="rId9">
                      <a:extLst>
                        <a:ext uri="{28A0092B-C50C-407E-A947-70E740481C1C}">
                          <a14:useLocalDpi xmlns:a14="http://schemas.microsoft.com/office/drawing/2010/main" val="0"/>
                        </a:ext>
                      </a:extLst>
                    </a:blip>
                    <a:srcRect b="5507"/>
                    <a:stretch/>
                  </pic:blipFill>
                  <pic:spPr bwMode="auto">
                    <a:xfrm>
                      <a:off x="0" y="0"/>
                      <a:ext cx="5486400" cy="3469367"/>
                    </a:xfrm>
                    <a:prstGeom prst="rect">
                      <a:avLst/>
                    </a:prstGeom>
                    <a:ln>
                      <a:noFill/>
                    </a:ln>
                    <a:extLst>
                      <a:ext uri="{53640926-AAD7-44d8-BBD7-CCE9431645EC}">
                        <a14:shadowObscured xmlns:a14="http://schemas.microsoft.com/office/drawing/2010/main"/>
                      </a:ext>
                    </a:extLst>
                  </pic:spPr>
                </pic:pic>
              </a:graphicData>
            </a:graphic>
          </wp:inline>
        </w:drawing>
      </w:r>
      <w:r w:rsidR="00796E5A" w:rsidRPr="00E170B9">
        <w:rPr>
          <w:b/>
        </w:rPr>
        <w:t>FIG. 1</w:t>
      </w:r>
      <w:r w:rsidR="00BE4C95" w:rsidRPr="00E170B9">
        <w:t>:</w:t>
      </w:r>
      <w:r w:rsidR="006E44A1" w:rsidRPr="00E170B9">
        <w:t xml:space="preserve"> </w:t>
      </w:r>
      <w:r w:rsidR="00FC7916" w:rsidRPr="00E170B9">
        <w:t>User-interface CASPER</w:t>
      </w:r>
    </w:p>
    <w:p w14:paraId="43611CF3" w14:textId="3F47A815" w:rsidR="008E6E5D" w:rsidRPr="00E170B9" w:rsidRDefault="00912717" w:rsidP="00FC7916">
      <w:pPr>
        <w:pStyle w:val="Heading2"/>
        <w:spacing w:line="360" w:lineRule="auto"/>
        <w:rPr>
          <w:rFonts w:ascii="Times New Roman" w:hAnsi="Times New Roman" w:cs="Times New Roman"/>
          <w:color w:val="auto"/>
          <w:sz w:val="24"/>
          <w:szCs w:val="24"/>
        </w:rPr>
      </w:pPr>
      <w:bookmarkStart w:id="9" w:name="_Toc318464653"/>
      <w:bookmarkStart w:id="10" w:name="_Toc447983202"/>
      <w:r w:rsidRPr="00E170B9">
        <w:rPr>
          <w:rFonts w:ascii="Times New Roman" w:hAnsi="Times New Roman" w:cs="Times New Roman"/>
          <w:color w:val="auto"/>
          <w:sz w:val="24"/>
          <w:szCs w:val="24"/>
        </w:rPr>
        <w:lastRenderedPageBreak/>
        <w:t xml:space="preserve">I.4. </w:t>
      </w:r>
      <w:r w:rsidR="007F251D" w:rsidRPr="00E170B9">
        <w:rPr>
          <w:rFonts w:ascii="Times New Roman" w:hAnsi="Times New Roman" w:cs="Times New Roman"/>
          <w:color w:val="auto"/>
          <w:sz w:val="24"/>
          <w:szCs w:val="24"/>
        </w:rPr>
        <w:t>Changing Directories</w:t>
      </w:r>
      <w:bookmarkEnd w:id="9"/>
      <w:bookmarkEnd w:id="10"/>
    </w:p>
    <w:p w14:paraId="2434EB5F" w14:textId="77777777" w:rsidR="00E170B9" w:rsidRDefault="00E170B9" w:rsidP="00E170B9">
      <w:pPr>
        <w:spacing w:line="360" w:lineRule="auto"/>
        <w:jc w:val="both"/>
      </w:pPr>
    </w:p>
    <w:p w14:paraId="74AD6CFC" w14:textId="7C918C25" w:rsidR="00943E0E" w:rsidRPr="00E170B9" w:rsidRDefault="00943E0E" w:rsidP="00E170B9">
      <w:pPr>
        <w:spacing w:line="360" w:lineRule="auto"/>
        <w:jc w:val="both"/>
      </w:pPr>
      <w:r w:rsidRPr="00E170B9">
        <w:t xml:space="preserve">When CASPER is downloaded, it uses the local directory for all files it creates.  Some users may find it favorable to create a different directory for files such as the </w:t>
      </w:r>
      <w:r w:rsidR="00E6100F" w:rsidRPr="00E170B9">
        <w:t>downloaded genomes (should one want to save them) or the indexed files (CASPER database files) created when a genome is run through the “Create New Genome” functionality.</w:t>
      </w:r>
      <w:r w:rsidR="00095B31" w:rsidRPr="00E170B9">
        <w:t xml:space="preserve">  To change directories for information, simply go to the menu and select Genome</w:t>
      </w:r>
      <w:r w:rsidR="004053AB" w:rsidRPr="00E170B9">
        <w:t xml:space="preserve"> </w:t>
      </w:r>
      <w:r w:rsidR="00961142" w:rsidRPr="00E170B9">
        <w:sym w:font="Symbol" w:char="F0AE"/>
      </w:r>
      <w:r w:rsidR="004053AB" w:rsidRPr="00E170B9">
        <w:t xml:space="preserve"> </w:t>
      </w:r>
      <w:r w:rsidR="00095B31" w:rsidRPr="00E170B9">
        <w:t>Change Directory.</w:t>
      </w:r>
    </w:p>
    <w:p w14:paraId="437424AF" w14:textId="77777777" w:rsidR="006E44A1" w:rsidRPr="00E170B9" w:rsidRDefault="006E44A1" w:rsidP="00FC7916">
      <w:pPr>
        <w:spacing w:line="360" w:lineRule="auto"/>
        <w:rPr>
          <w:rFonts w:eastAsiaTheme="majorEastAsia"/>
          <w:b/>
          <w:bCs/>
        </w:rPr>
      </w:pPr>
      <w:bookmarkStart w:id="11" w:name="_Toc318464654"/>
      <w:r w:rsidRPr="00E170B9">
        <w:br w:type="page"/>
      </w:r>
    </w:p>
    <w:p w14:paraId="10938C6F" w14:textId="16606C56" w:rsidR="00523894" w:rsidRPr="00E170B9" w:rsidRDefault="00912717" w:rsidP="00561E0C">
      <w:pPr>
        <w:pStyle w:val="Heading1"/>
        <w:spacing w:line="360" w:lineRule="auto"/>
        <w:rPr>
          <w:color w:val="auto"/>
        </w:rPr>
      </w:pPr>
      <w:bookmarkStart w:id="12" w:name="_Toc444686255"/>
      <w:bookmarkStart w:id="13" w:name="_Toc447983203"/>
      <w:r w:rsidRPr="00E170B9">
        <w:rPr>
          <w:rFonts w:ascii="Times New Roman" w:hAnsi="Times New Roman" w:cs="Times New Roman"/>
          <w:color w:val="auto"/>
          <w:sz w:val="24"/>
          <w:szCs w:val="24"/>
        </w:rPr>
        <w:lastRenderedPageBreak/>
        <w:t xml:space="preserve">II. </w:t>
      </w:r>
      <w:r w:rsidR="006E44A1" w:rsidRPr="00E170B9">
        <w:rPr>
          <w:rFonts w:ascii="Times New Roman" w:hAnsi="Times New Roman" w:cs="Times New Roman"/>
          <w:color w:val="auto"/>
          <w:sz w:val="24"/>
          <w:szCs w:val="24"/>
        </w:rPr>
        <w:t>QUICK START</w:t>
      </w:r>
      <w:bookmarkEnd w:id="11"/>
      <w:bookmarkEnd w:id="12"/>
      <w:bookmarkEnd w:id="13"/>
    </w:p>
    <w:p w14:paraId="1D367009" w14:textId="77777777" w:rsidR="00E170B9" w:rsidRDefault="00E170B9" w:rsidP="00E170B9">
      <w:pPr>
        <w:spacing w:line="360" w:lineRule="auto"/>
        <w:jc w:val="both"/>
      </w:pPr>
    </w:p>
    <w:p w14:paraId="1DEF0C61" w14:textId="02A80664" w:rsidR="00523894" w:rsidRPr="00E170B9" w:rsidRDefault="00523894" w:rsidP="00E170B9">
      <w:pPr>
        <w:spacing w:line="360" w:lineRule="auto"/>
        <w:jc w:val="both"/>
      </w:pPr>
      <w:r w:rsidRPr="00E170B9">
        <w:t>Below is a Quick Start description for using CASPER with the user interface.</w:t>
      </w:r>
    </w:p>
    <w:p w14:paraId="4C74B88D" w14:textId="77777777" w:rsidR="00E170B9" w:rsidRDefault="00E170B9" w:rsidP="00E170B9">
      <w:pPr>
        <w:spacing w:line="360" w:lineRule="auto"/>
        <w:jc w:val="both"/>
      </w:pPr>
    </w:p>
    <w:p w14:paraId="506F71A7" w14:textId="4209DF2A" w:rsidR="00523894" w:rsidRPr="00E170B9" w:rsidRDefault="00523894" w:rsidP="00E170B9">
      <w:pPr>
        <w:spacing w:line="360" w:lineRule="auto"/>
        <w:jc w:val="both"/>
      </w:pPr>
      <w:r w:rsidRPr="008704EC">
        <w:rPr>
          <w:b/>
        </w:rPr>
        <w:t xml:space="preserve">Step 1: </w:t>
      </w:r>
      <w:r w:rsidR="00F871BC" w:rsidRPr="00E170B9">
        <w:t xml:space="preserve">Upon starting the program simply select the organism of choice from the dropdown menu along with an endonuclease from </w:t>
      </w:r>
      <w:r w:rsidR="006066BB" w:rsidRPr="00E170B9">
        <w:t xml:space="preserve">the second dropdown menu.  </w:t>
      </w:r>
    </w:p>
    <w:p w14:paraId="34D8C44D" w14:textId="77777777" w:rsidR="00E170B9" w:rsidRDefault="00E170B9" w:rsidP="00E170B9">
      <w:pPr>
        <w:spacing w:line="360" w:lineRule="auto"/>
        <w:jc w:val="both"/>
      </w:pPr>
    </w:p>
    <w:p w14:paraId="32DD8284" w14:textId="3DC2637A" w:rsidR="00523894" w:rsidRPr="00E170B9" w:rsidRDefault="00523894" w:rsidP="00E170B9">
      <w:pPr>
        <w:spacing w:line="360" w:lineRule="auto"/>
        <w:jc w:val="both"/>
      </w:pPr>
      <w:r w:rsidRPr="008704EC">
        <w:rPr>
          <w:b/>
        </w:rPr>
        <w:t>Step 2:</w:t>
      </w:r>
      <w:r w:rsidRPr="00E170B9">
        <w:t xml:space="preserve"> </w:t>
      </w:r>
      <w:r w:rsidR="006066BB" w:rsidRPr="00E170B9">
        <w:t>In the text entry field, enter the desired loci for investigation, either by the identification number or the position, specified by the chromosome number, followed by the nucleotide start and end positions.</w:t>
      </w:r>
      <w:r w:rsidR="003D37CE" w:rsidRPr="00E170B9">
        <w:t xml:space="preserve">  </w:t>
      </w:r>
      <w:r w:rsidR="001147A1" w:rsidRPr="00E170B9">
        <w:t>A sample data input screenshot in F</w:t>
      </w:r>
      <w:r w:rsidR="00242664" w:rsidRPr="00E170B9">
        <w:t>IG.</w:t>
      </w:r>
      <w:r w:rsidR="00796E5A" w:rsidRPr="00E170B9">
        <w:t xml:space="preserve">2 </w:t>
      </w:r>
      <w:r w:rsidR="001147A1" w:rsidRPr="00E170B9">
        <w:t xml:space="preserve">shows a standard input for </w:t>
      </w:r>
      <w:r w:rsidR="008439BF" w:rsidRPr="00E170B9">
        <w:rPr>
          <w:i/>
        </w:rPr>
        <w:t>Y</w:t>
      </w:r>
      <w:r w:rsidR="001147A1" w:rsidRPr="00E170B9">
        <w:rPr>
          <w:i/>
        </w:rPr>
        <w:t>.</w:t>
      </w:r>
      <w:r w:rsidR="008439BF" w:rsidRPr="00E170B9">
        <w:rPr>
          <w:i/>
        </w:rPr>
        <w:t xml:space="preserve"> lipolytica</w:t>
      </w:r>
      <w:r w:rsidR="008439BF" w:rsidRPr="00E170B9">
        <w:t xml:space="preserve"> </w:t>
      </w:r>
      <w:r w:rsidR="001147A1" w:rsidRPr="00E170B9">
        <w:t>and two genes of interest using the spCas9 endonuclease.</w:t>
      </w:r>
    </w:p>
    <w:p w14:paraId="7AEF97F5" w14:textId="77777777" w:rsidR="00E170B9" w:rsidRDefault="00E170B9" w:rsidP="00E170B9">
      <w:pPr>
        <w:spacing w:line="360" w:lineRule="auto"/>
        <w:jc w:val="both"/>
      </w:pPr>
    </w:p>
    <w:p w14:paraId="6DE61182" w14:textId="5B4B84FF" w:rsidR="00F06204" w:rsidRPr="00E170B9" w:rsidRDefault="00523894" w:rsidP="00E170B9">
      <w:pPr>
        <w:spacing w:line="360" w:lineRule="auto"/>
        <w:jc w:val="both"/>
      </w:pPr>
      <w:r w:rsidRPr="008704EC">
        <w:rPr>
          <w:b/>
        </w:rPr>
        <w:t>Step 3:</w:t>
      </w:r>
      <w:r w:rsidRPr="00E170B9">
        <w:t xml:space="preserve"> </w:t>
      </w:r>
      <w:r w:rsidR="003D37CE" w:rsidRPr="00E170B9">
        <w:t xml:space="preserve">Click “Start” and after CASPER completes compiling the data, </w:t>
      </w:r>
      <w:r w:rsidR="001D0CCA" w:rsidRPr="00E170B9">
        <w:t>a new button labeled</w:t>
      </w:r>
      <w:r w:rsidR="003D37CE" w:rsidRPr="00E170B9">
        <w:t xml:space="preserve"> “Show Results”</w:t>
      </w:r>
      <w:r w:rsidR="001D0CCA" w:rsidRPr="00E170B9">
        <w:t xml:space="preserve"> will appear.  Click this button</w:t>
      </w:r>
      <w:r w:rsidR="003D37CE" w:rsidRPr="00E170B9">
        <w:t xml:space="preserve"> to open a new window with the results of your search.</w:t>
      </w:r>
      <w:r w:rsidR="00F06204" w:rsidRPr="00E170B9">
        <w:t xml:space="preserve">  </w:t>
      </w:r>
    </w:p>
    <w:p w14:paraId="24DE9F83" w14:textId="656F0EE4" w:rsidR="0078591D" w:rsidRPr="00E170B9" w:rsidRDefault="00593468" w:rsidP="004053AB">
      <w:pPr>
        <w:keepNext/>
        <w:spacing w:line="360" w:lineRule="auto"/>
        <w:jc w:val="center"/>
      </w:pPr>
      <w:r w:rsidRPr="00E170B9">
        <w:rPr>
          <w:noProof/>
          <w:u w:val="single"/>
        </w:rPr>
        <w:drawing>
          <wp:inline distT="0" distB="0" distL="0" distR="0" wp14:anchorId="61140F6A" wp14:editId="13BE1F10">
            <wp:extent cx="3646502" cy="2660227"/>
            <wp:effectExtent l="0" t="0" r="1143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rrowiarun.jpg"/>
                    <pic:cNvPicPr/>
                  </pic:nvPicPr>
                  <pic:blipFill>
                    <a:blip r:embed="rId10">
                      <a:extLst>
                        <a:ext uri="{28A0092B-C50C-407E-A947-70E740481C1C}">
                          <a14:useLocalDpi xmlns:a14="http://schemas.microsoft.com/office/drawing/2010/main" val="0"/>
                        </a:ext>
                      </a:extLst>
                    </a:blip>
                    <a:stretch>
                      <a:fillRect/>
                    </a:stretch>
                  </pic:blipFill>
                  <pic:spPr>
                    <a:xfrm>
                      <a:off x="0" y="0"/>
                      <a:ext cx="3646502" cy="2660227"/>
                    </a:xfrm>
                    <a:prstGeom prst="rect">
                      <a:avLst/>
                    </a:prstGeom>
                  </pic:spPr>
                </pic:pic>
              </a:graphicData>
            </a:graphic>
          </wp:inline>
        </w:drawing>
      </w:r>
    </w:p>
    <w:p w14:paraId="58A3066D" w14:textId="19BB1BE0" w:rsidR="00D52585" w:rsidRPr="00E170B9" w:rsidRDefault="00242664" w:rsidP="004053AB">
      <w:pPr>
        <w:pStyle w:val="Caption"/>
        <w:spacing w:line="360" w:lineRule="auto"/>
        <w:jc w:val="center"/>
        <w:rPr>
          <w:b w:val="0"/>
          <w:color w:val="auto"/>
          <w:sz w:val="24"/>
          <w:szCs w:val="24"/>
          <w:u w:val="single"/>
        </w:rPr>
      </w:pPr>
      <w:r w:rsidRPr="00E170B9">
        <w:rPr>
          <w:color w:val="auto"/>
          <w:sz w:val="24"/>
          <w:szCs w:val="24"/>
        </w:rPr>
        <w:t>FIG.</w:t>
      </w:r>
      <w:r w:rsidR="00796E5A" w:rsidRPr="00E170B9">
        <w:rPr>
          <w:color w:val="auto"/>
          <w:sz w:val="24"/>
          <w:szCs w:val="24"/>
        </w:rPr>
        <w:t xml:space="preserve"> 2:</w:t>
      </w:r>
      <w:r w:rsidRPr="00E170B9">
        <w:rPr>
          <w:color w:val="auto"/>
          <w:sz w:val="24"/>
          <w:szCs w:val="24"/>
        </w:rPr>
        <w:t xml:space="preserve"> </w:t>
      </w:r>
      <w:r w:rsidR="0078591D" w:rsidRPr="00E170B9">
        <w:rPr>
          <w:b w:val="0"/>
          <w:color w:val="auto"/>
          <w:sz w:val="24"/>
          <w:szCs w:val="24"/>
        </w:rPr>
        <w:t>Sample CASPER data input</w:t>
      </w:r>
    </w:p>
    <w:p w14:paraId="374A4AAA" w14:textId="77777777" w:rsidR="006E44A1" w:rsidRPr="00E170B9" w:rsidRDefault="006E44A1" w:rsidP="00FC7916">
      <w:pPr>
        <w:spacing w:line="360" w:lineRule="auto"/>
        <w:rPr>
          <w:rFonts w:eastAsiaTheme="majorEastAsia"/>
          <w:b/>
          <w:bCs/>
        </w:rPr>
      </w:pPr>
      <w:bookmarkStart w:id="14" w:name="_Toc318464655"/>
      <w:r w:rsidRPr="00E170B9">
        <w:br w:type="page"/>
      </w:r>
    </w:p>
    <w:p w14:paraId="105D97BF" w14:textId="3C784AC2" w:rsidR="0074403A" w:rsidRPr="00E170B9" w:rsidRDefault="00912717" w:rsidP="00FC7916">
      <w:pPr>
        <w:pStyle w:val="Heading1"/>
        <w:spacing w:line="360" w:lineRule="auto"/>
        <w:rPr>
          <w:rFonts w:ascii="Times New Roman" w:hAnsi="Times New Roman" w:cs="Times New Roman"/>
          <w:color w:val="auto"/>
          <w:sz w:val="24"/>
          <w:szCs w:val="24"/>
        </w:rPr>
      </w:pPr>
      <w:bookmarkStart w:id="15" w:name="_Toc444686256"/>
      <w:bookmarkStart w:id="16" w:name="_Toc447983204"/>
      <w:r w:rsidRPr="00E170B9">
        <w:rPr>
          <w:rFonts w:ascii="Times New Roman" w:hAnsi="Times New Roman" w:cs="Times New Roman"/>
          <w:color w:val="auto"/>
          <w:sz w:val="24"/>
          <w:szCs w:val="24"/>
        </w:rPr>
        <w:lastRenderedPageBreak/>
        <w:t xml:space="preserve">III. </w:t>
      </w:r>
      <w:r w:rsidR="006E44A1" w:rsidRPr="00E170B9">
        <w:rPr>
          <w:rFonts w:ascii="Times New Roman" w:hAnsi="Times New Roman" w:cs="Times New Roman"/>
          <w:color w:val="auto"/>
          <w:sz w:val="24"/>
          <w:szCs w:val="24"/>
        </w:rPr>
        <w:t>GENERAL FEATURES</w:t>
      </w:r>
      <w:bookmarkEnd w:id="14"/>
      <w:bookmarkEnd w:id="15"/>
      <w:bookmarkEnd w:id="16"/>
    </w:p>
    <w:p w14:paraId="25EC39C5" w14:textId="77777777" w:rsidR="008704EC" w:rsidRDefault="008704EC" w:rsidP="00FC7916">
      <w:pPr>
        <w:pStyle w:val="Heading2"/>
        <w:spacing w:line="360" w:lineRule="auto"/>
        <w:rPr>
          <w:rFonts w:ascii="Times New Roman" w:hAnsi="Times New Roman" w:cs="Times New Roman"/>
          <w:color w:val="auto"/>
          <w:sz w:val="24"/>
          <w:szCs w:val="24"/>
        </w:rPr>
      </w:pPr>
    </w:p>
    <w:p w14:paraId="2BEB90E3" w14:textId="16E971F1" w:rsidR="006F30FE" w:rsidRPr="00E170B9" w:rsidRDefault="00912717" w:rsidP="00FC7916">
      <w:pPr>
        <w:pStyle w:val="Heading2"/>
        <w:spacing w:line="360" w:lineRule="auto"/>
        <w:rPr>
          <w:rFonts w:ascii="Times New Roman" w:hAnsi="Times New Roman" w:cs="Times New Roman"/>
          <w:color w:val="auto"/>
          <w:sz w:val="24"/>
          <w:szCs w:val="24"/>
        </w:rPr>
      </w:pPr>
      <w:bookmarkStart w:id="17" w:name="_Toc447983205"/>
      <w:r w:rsidRPr="00E170B9">
        <w:rPr>
          <w:rFonts w:ascii="Times New Roman" w:hAnsi="Times New Roman" w:cs="Times New Roman"/>
          <w:color w:val="auto"/>
          <w:sz w:val="24"/>
          <w:szCs w:val="24"/>
        </w:rPr>
        <w:t xml:space="preserve">III.1. </w:t>
      </w:r>
      <w:bookmarkStart w:id="18" w:name="_Toc318464656"/>
      <w:r w:rsidR="006F30FE" w:rsidRPr="00E170B9">
        <w:rPr>
          <w:rFonts w:ascii="Times New Roman" w:hAnsi="Times New Roman" w:cs="Times New Roman"/>
          <w:color w:val="auto"/>
          <w:sz w:val="24"/>
          <w:szCs w:val="24"/>
        </w:rPr>
        <w:t>Gene Search</w:t>
      </w:r>
      <w:bookmarkEnd w:id="17"/>
      <w:bookmarkEnd w:id="18"/>
    </w:p>
    <w:p w14:paraId="6FC422F7" w14:textId="77777777" w:rsidR="00E170B9" w:rsidRDefault="00E170B9" w:rsidP="00E170B9">
      <w:pPr>
        <w:spacing w:line="360" w:lineRule="auto"/>
        <w:ind w:firstLine="90"/>
        <w:jc w:val="both"/>
      </w:pPr>
    </w:p>
    <w:p w14:paraId="1F4A8FAD" w14:textId="28B4169F" w:rsidR="00E30BD4" w:rsidRPr="00E170B9" w:rsidRDefault="006F30FE" w:rsidP="00E170B9">
      <w:pPr>
        <w:spacing w:line="360" w:lineRule="auto"/>
        <w:ind w:firstLine="90"/>
        <w:jc w:val="both"/>
      </w:pPr>
      <w:r w:rsidRPr="00E170B9">
        <w:t>The stan</w:t>
      </w:r>
      <w:r w:rsidR="009F4FBB" w:rsidRPr="00E170B9">
        <w:t xml:space="preserve">dard method of analysis uses the </w:t>
      </w:r>
      <w:r w:rsidR="00373E96" w:rsidRPr="00E170B9">
        <w:t xml:space="preserve">user </w:t>
      </w:r>
      <w:r w:rsidR="009F4FBB" w:rsidRPr="00E170B9">
        <w:t xml:space="preserve">input </w:t>
      </w:r>
      <w:r w:rsidR="00373E96" w:rsidRPr="00E170B9">
        <w:t>with</w:t>
      </w:r>
      <w:r w:rsidR="009F4FBB" w:rsidRPr="00E170B9">
        <w:t xml:space="preserve"> a single or list of gene names.  The </w:t>
      </w:r>
      <w:r w:rsidR="00373E96" w:rsidRPr="00E170B9">
        <w:t xml:space="preserve">gene </w:t>
      </w:r>
      <w:r w:rsidR="009F4FBB" w:rsidRPr="00E170B9">
        <w:t>names</w:t>
      </w:r>
      <w:r w:rsidR="00505097" w:rsidRPr="00E170B9">
        <w:t xml:space="preserve"> </w:t>
      </w:r>
      <w:r w:rsidR="009F4FBB" w:rsidRPr="00E170B9">
        <w:t xml:space="preserve">must be given to the program with the correct </w:t>
      </w:r>
      <w:r w:rsidR="00505097" w:rsidRPr="00E170B9">
        <w:t>locus identification number so that it may properly obtain relevant information from KEGG.</w:t>
      </w:r>
    </w:p>
    <w:p w14:paraId="527E5311" w14:textId="77777777" w:rsidR="00E170B9" w:rsidRDefault="00E170B9" w:rsidP="00E170B9">
      <w:pPr>
        <w:spacing w:line="360" w:lineRule="auto"/>
        <w:jc w:val="both"/>
      </w:pPr>
    </w:p>
    <w:p w14:paraId="4E3EBD32" w14:textId="5F12D74F" w:rsidR="00242664" w:rsidRPr="00E170B9" w:rsidRDefault="00E52EDD" w:rsidP="00E170B9">
      <w:pPr>
        <w:spacing w:line="360" w:lineRule="auto"/>
        <w:jc w:val="both"/>
      </w:pPr>
      <w:r w:rsidRPr="008704EC">
        <w:rPr>
          <w:b/>
        </w:rPr>
        <w:t>Output:</w:t>
      </w:r>
      <w:r w:rsidRPr="00E170B9">
        <w:t xml:space="preserve">  A sample output screen showing the results of an analysis of three genes from </w:t>
      </w:r>
      <w:r w:rsidR="001147A1" w:rsidRPr="00E170B9">
        <w:rPr>
          <w:i/>
        </w:rPr>
        <w:t xml:space="preserve">Y. </w:t>
      </w:r>
      <w:r w:rsidR="004053AB" w:rsidRPr="00E170B9">
        <w:rPr>
          <w:i/>
        </w:rPr>
        <w:t>lipolytica</w:t>
      </w:r>
      <w:r w:rsidR="004053AB" w:rsidRPr="00E170B9">
        <w:t xml:space="preserve"> </w:t>
      </w:r>
      <w:r w:rsidRPr="00E170B9">
        <w:t xml:space="preserve">using the KEGG database and the default spCas9 </w:t>
      </w:r>
      <w:r w:rsidR="00242664" w:rsidRPr="00E170B9">
        <w:t xml:space="preserve">(FIG. </w:t>
      </w:r>
      <w:r w:rsidR="00796E5A" w:rsidRPr="00E170B9">
        <w:t>3</w:t>
      </w:r>
      <w:r w:rsidR="00242664" w:rsidRPr="00E170B9">
        <w:t>). The list of sequences appear on the right side of the program where they can be sorted by any of their features, most notably the score from algorithmic analysis and the density of PAMs within the region.</w:t>
      </w:r>
    </w:p>
    <w:p w14:paraId="0AFA4798" w14:textId="77777777" w:rsidR="00E52EDD" w:rsidRPr="00E170B9" w:rsidRDefault="00E52EDD" w:rsidP="00FC7916">
      <w:pPr>
        <w:spacing w:line="360" w:lineRule="auto"/>
      </w:pPr>
    </w:p>
    <w:p w14:paraId="3E9942C6" w14:textId="77777777" w:rsidR="00E52EDD" w:rsidRPr="00E170B9" w:rsidRDefault="00E52EDD" w:rsidP="004053AB">
      <w:pPr>
        <w:spacing w:line="360" w:lineRule="auto"/>
        <w:jc w:val="center"/>
      </w:pPr>
      <w:r w:rsidRPr="00E170B9">
        <w:rPr>
          <w:noProof/>
        </w:rPr>
        <w:drawing>
          <wp:inline distT="0" distB="0" distL="0" distR="0" wp14:anchorId="51B48DE5" wp14:editId="52BBAF49">
            <wp:extent cx="4242460"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run.png"/>
                    <pic:cNvPicPr/>
                  </pic:nvPicPr>
                  <pic:blipFill rotWithShape="1">
                    <a:blip r:embed="rId11">
                      <a:extLst>
                        <a:ext uri="{28A0092B-C50C-407E-A947-70E740481C1C}">
                          <a14:useLocalDpi xmlns:a14="http://schemas.microsoft.com/office/drawing/2010/main" val="0"/>
                        </a:ext>
                      </a:extLst>
                    </a:blip>
                    <a:srcRect l="32571" t="8887"/>
                    <a:stretch/>
                  </pic:blipFill>
                  <pic:spPr bwMode="auto">
                    <a:xfrm>
                      <a:off x="0" y="0"/>
                      <a:ext cx="4244782" cy="1974660"/>
                    </a:xfrm>
                    <a:prstGeom prst="rect">
                      <a:avLst/>
                    </a:prstGeom>
                    <a:ln>
                      <a:noFill/>
                    </a:ln>
                    <a:extLst>
                      <a:ext uri="{53640926-AAD7-44d8-BBD7-CCE9431645EC}">
                        <a14:shadowObscured xmlns:a14="http://schemas.microsoft.com/office/drawing/2010/main"/>
                      </a:ext>
                    </a:extLst>
                  </pic:spPr>
                </pic:pic>
              </a:graphicData>
            </a:graphic>
          </wp:inline>
        </w:drawing>
      </w:r>
    </w:p>
    <w:p w14:paraId="24945CF2" w14:textId="70DAEADB" w:rsidR="00146115" w:rsidRPr="00E170B9" w:rsidRDefault="00242664" w:rsidP="00561E0C">
      <w:pPr>
        <w:spacing w:line="360" w:lineRule="auto"/>
        <w:jc w:val="center"/>
      </w:pPr>
      <w:r w:rsidRPr="00E170B9">
        <w:rPr>
          <w:b/>
        </w:rPr>
        <w:t xml:space="preserve">FIG. </w:t>
      </w:r>
      <w:r w:rsidR="00796E5A" w:rsidRPr="00E170B9">
        <w:rPr>
          <w:b/>
        </w:rPr>
        <w:t>3</w:t>
      </w:r>
      <w:r w:rsidRPr="00E170B9">
        <w:rPr>
          <w:b/>
        </w:rPr>
        <w:t>:</w:t>
      </w:r>
      <w:r w:rsidRPr="00E170B9">
        <w:t xml:space="preserve"> CASPER output</w:t>
      </w:r>
    </w:p>
    <w:p w14:paraId="6ABE8661" w14:textId="337253F3" w:rsidR="00146115" w:rsidRPr="00E170B9" w:rsidRDefault="00912717" w:rsidP="00FC7916">
      <w:pPr>
        <w:pStyle w:val="Heading2"/>
        <w:spacing w:line="360" w:lineRule="auto"/>
        <w:rPr>
          <w:rFonts w:ascii="Times New Roman" w:hAnsi="Times New Roman" w:cs="Times New Roman"/>
          <w:color w:val="auto"/>
          <w:sz w:val="24"/>
          <w:szCs w:val="24"/>
        </w:rPr>
      </w:pPr>
      <w:bookmarkStart w:id="19" w:name="_Toc318464657"/>
      <w:bookmarkStart w:id="20" w:name="_Toc447983206"/>
      <w:r w:rsidRPr="00E170B9">
        <w:rPr>
          <w:rFonts w:ascii="Times New Roman" w:hAnsi="Times New Roman" w:cs="Times New Roman"/>
          <w:color w:val="auto"/>
          <w:sz w:val="24"/>
          <w:szCs w:val="24"/>
        </w:rPr>
        <w:t xml:space="preserve">III.2. </w:t>
      </w:r>
      <w:r w:rsidR="00146115" w:rsidRPr="00E170B9">
        <w:rPr>
          <w:rFonts w:ascii="Times New Roman" w:hAnsi="Times New Roman" w:cs="Times New Roman"/>
          <w:color w:val="auto"/>
          <w:sz w:val="24"/>
          <w:szCs w:val="24"/>
        </w:rPr>
        <w:t>Organism and Endonuclease Support</w:t>
      </w:r>
      <w:bookmarkEnd w:id="19"/>
      <w:bookmarkEnd w:id="20"/>
    </w:p>
    <w:p w14:paraId="53459E66" w14:textId="77777777" w:rsidR="00E170B9" w:rsidRDefault="00E170B9" w:rsidP="00E170B9">
      <w:pPr>
        <w:spacing w:line="360" w:lineRule="auto"/>
        <w:jc w:val="both"/>
        <w:rPr>
          <w:b/>
        </w:rPr>
      </w:pPr>
    </w:p>
    <w:p w14:paraId="5BA30707" w14:textId="0D832F72" w:rsidR="00850170" w:rsidRPr="00E170B9" w:rsidRDefault="00784616" w:rsidP="00E170B9">
      <w:pPr>
        <w:spacing w:line="360" w:lineRule="auto"/>
        <w:jc w:val="both"/>
      </w:pPr>
      <w:r w:rsidRPr="00E170B9">
        <w:rPr>
          <w:b/>
        </w:rPr>
        <w:t>Organism</w:t>
      </w:r>
      <w:r w:rsidR="00242664" w:rsidRPr="00E170B9">
        <w:rPr>
          <w:b/>
        </w:rPr>
        <w:t xml:space="preserve"> Support.</w:t>
      </w:r>
      <w:r w:rsidR="00242664" w:rsidRPr="00E170B9">
        <w:t xml:space="preserve"> </w:t>
      </w:r>
      <w:r w:rsidR="00850170" w:rsidRPr="00E170B9">
        <w:t xml:space="preserve">The organism that you are searching through must be selected with the dropdown menu, else an error will occur when beginning the search process.  </w:t>
      </w:r>
      <w:r w:rsidR="007C5CD5" w:rsidRPr="00E170B9">
        <w:t>The organisms on the dropdown menu are derived from the pre-curated genomes available.  For more information on how to add a genome to this list, see the Genome Upload section.</w:t>
      </w:r>
    </w:p>
    <w:p w14:paraId="0324B3A5" w14:textId="16D22487" w:rsidR="00A80522" w:rsidRPr="00E170B9" w:rsidRDefault="00242664" w:rsidP="00E170B9">
      <w:pPr>
        <w:spacing w:line="360" w:lineRule="auto"/>
        <w:jc w:val="both"/>
      </w:pPr>
      <w:r w:rsidRPr="00E170B9">
        <w:lastRenderedPageBreak/>
        <w:t>To perform the analysis for more than one organism, a</w:t>
      </w:r>
      <w:r w:rsidR="00A80522" w:rsidRPr="00E170B9">
        <w:t xml:space="preserve"> button labeled “Additional Organisms” appears below the Organism dropdown menu</w:t>
      </w:r>
      <w:r w:rsidRPr="00E170B9">
        <w:t xml:space="preserve"> (FIG. </w:t>
      </w:r>
      <w:r w:rsidR="00796E5A" w:rsidRPr="00E170B9">
        <w:t>1</w:t>
      </w:r>
      <w:r w:rsidRPr="00E170B9">
        <w:t>)</w:t>
      </w:r>
      <w:r w:rsidR="00A80522" w:rsidRPr="00E170B9">
        <w:t xml:space="preserve">. Selected organisms’ genomes will be included in the process of off-target analysis, and any targets with an exact match on </w:t>
      </w:r>
      <w:r w:rsidR="0080761B" w:rsidRPr="00E170B9">
        <w:t>one of the additional</w:t>
      </w:r>
      <w:r w:rsidR="00A80522" w:rsidRPr="00E170B9">
        <w:t xml:space="preserve"> organism</w:t>
      </w:r>
      <w:r w:rsidR="0080761B" w:rsidRPr="00E170B9">
        <w:t>s</w:t>
      </w:r>
      <w:r w:rsidR="00A80522" w:rsidRPr="00E170B9">
        <w:t xml:space="preserve"> will be highlighted in the results section.</w:t>
      </w:r>
      <w:r w:rsidR="002731FE" w:rsidRPr="00E170B9">
        <w:t xml:space="preserve"> </w:t>
      </w:r>
    </w:p>
    <w:p w14:paraId="30DA861F" w14:textId="77777777" w:rsidR="00E170B9" w:rsidRDefault="00E170B9" w:rsidP="00E170B9">
      <w:pPr>
        <w:spacing w:line="360" w:lineRule="auto"/>
        <w:jc w:val="both"/>
      </w:pPr>
    </w:p>
    <w:p w14:paraId="39C3D7B8" w14:textId="16CFFA0E" w:rsidR="00AF006D" w:rsidRPr="00E170B9" w:rsidRDefault="00AF006D" w:rsidP="00E170B9">
      <w:pPr>
        <w:spacing w:line="360" w:lineRule="auto"/>
        <w:jc w:val="both"/>
      </w:pPr>
      <w:r w:rsidRPr="00E170B9">
        <w:t>To select an additional organism, click the button and a new window will appear with directions and warnings shown below</w:t>
      </w:r>
      <w:r w:rsidR="002731FE" w:rsidRPr="00E170B9">
        <w:t xml:space="preserve"> (FIG. </w:t>
      </w:r>
      <w:r w:rsidR="00796E5A" w:rsidRPr="00E170B9">
        <w:t>4</w:t>
      </w:r>
      <w:r w:rsidR="002731FE" w:rsidRPr="00E170B9">
        <w:t>)</w:t>
      </w:r>
      <w:r w:rsidRPr="00E170B9">
        <w:t>.  For every additional organism you would like to check across click the “Add Organism” button and select the organism from the dropdown menu.  When you are finished click “</w:t>
      </w:r>
      <w:r w:rsidR="00156ABE" w:rsidRPr="00E170B9">
        <w:t>Submit</w:t>
      </w:r>
      <w:r w:rsidRPr="00E170B9">
        <w:t>”.</w:t>
      </w:r>
      <w:r w:rsidR="00603007" w:rsidRPr="00E170B9">
        <w:t xml:space="preserve">  The organisms you selected will appear next to the “Additional Organisms button on the start screen.</w:t>
      </w:r>
    </w:p>
    <w:p w14:paraId="016DAE20" w14:textId="75606687" w:rsidR="00952458" w:rsidRPr="00E170B9" w:rsidRDefault="00952458" w:rsidP="00FC7916">
      <w:pPr>
        <w:spacing w:line="360" w:lineRule="auto"/>
      </w:pPr>
      <w:r w:rsidRPr="00E170B9">
        <w:rPr>
          <w:noProof/>
        </w:rPr>
        <w:drawing>
          <wp:inline distT="0" distB="0" distL="0" distR="0" wp14:anchorId="0E4A3CE3" wp14:editId="33E0121F">
            <wp:extent cx="5486400" cy="262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lorg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23820"/>
                    </a:xfrm>
                    <a:prstGeom prst="rect">
                      <a:avLst/>
                    </a:prstGeom>
                  </pic:spPr>
                </pic:pic>
              </a:graphicData>
            </a:graphic>
          </wp:inline>
        </w:drawing>
      </w:r>
    </w:p>
    <w:p w14:paraId="4877251B" w14:textId="1E28FAA8" w:rsidR="00AE4EFF" w:rsidRPr="00E170B9" w:rsidRDefault="00242664" w:rsidP="00561E0C">
      <w:pPr>
        <w:spacing w:line="360" w:lineRule="auto"/>
        <w:jc w:val="center"/>
      </w:pPr>
      <w:r w:rsidRPr="00E170B9">
        <w:rPr>
          <w:b/>
        </w:rPr>
        <w:t>F</w:t>
      </w:r>
      <w:r w:rsidR="002731FE" w:rsidRPr="00E170B9">
        <w:rPr>
          <w:b/>
        </w:rPr>
        <w:t xml:space="preserve">IG. </w:t>
      </w:r>
      <w:r w:rsidR="00796E5A" w:rsidRPr="00E170B9">
        <w:rPr>
          <w:b/>
        </w:rPr>
        <w:t>4:</w:t>
      </w:r>
      <w:r w:rsidR="00796E5A" w:rsidRPr="00E170B9">
        <w:t xml:space="preserve"> </w:t>
      </w:r>
      <w:r w:rsidR="002731FE" w:rsidRPr="00E170B9">
        <w:t>Instruction for adding multiple organisms for analysis in CASPER</w:t>
      </w:r>
    </w:p>
    <w:p w14:paraId="13C51B57" w14:textId="77777777" w:rsidR="002731FE" w:rsidRPr="00E170B9" w:rsidRDefault="002731FE" w:rsidP="00FC7916">
      <w:pPr>
        <w:spacing w:line="360" w:lineRule="auto"/>
      </w:pPr>
    </w:p>
    <w:p w14:paraId="1DD7493D" w14:textId="64431866" w:rsidR="00AE4EFF" w:rsidRPr="00E170B9" w:rsidRDefault="00864A8B" w:rsidP="00E170B9">
      <w:pPr>
        <w:spacing w:line="360" w:lineRule="auto"/>
      </w:pPr>
      <w:r w:rsidRPr="00E170B9">
        <w:rPr>
          <w:b/>
        </w:rPr>
        <w:t>Endonuclease</w:t>
      </w:r>
      <w:r w:rsidR="002731FE" w:rsidRPr="00E170B9">
        <w:rPr>
          <w:b/>
        </w:rPr>
        <w:t xml:space="preserve">. </w:t>
      </w:r>
      <w:r w:rsidR="00AE4EFF" w:rsidRPr="00E170B9">
        <w:t>One of CASPER’s unique features is the ability to search for target sequences of non-traditional</w:t>
      </w:r>
      <w:r w:rsidR="005C4EDB" w:rsidRPr="00E170B9">
        <w:t xml:space="preserve"> </w:t>
      </w:r>
      <w:proofErr w:type="spellStart"/>
      <w:r w:rsidR="005C4EDB" w:rsidRPr="00E170B9">
        <w:t>Cas</w:t>
      </w:r>
      <w:proofErr w:type="spellEnd"/>
      <w:r w:rsidR="005C4EDB" w:rsidRPr="00E170B9">
        <w:t>-endonucleases.  The preloaded</w:t>
      </w:r>
      <w:r w:rsidR="00AE4EFF" w:rsidRPr="00E170B9">
        <w:t xml:space="preserve"> options are:</w:t>
      </w:r>
    </w:p>
    <w:p w14:paraId="37714C8B" w14:textId="51F98F35" w:rsidR="00AE4EFF" w:rsidRPr="00E170B9" w:rsidRDefault="00AE4EFF" w:rsidP="00FC7916">
      <w:pPr>
        <w:pStyle w:val="ListParagraph"/>
        <w:numPr>
          <w:ilvl w:val="0"/>
          <w:numId w:val="2"/>
        </w:numPr>
        <w:spacing w:line="360" w:lineRule="auto"/>
      </w:pPr>
      <w:r w:rsidRPr="00E170B9">
        <w:t>spCas9</w:t>
      </w:r>
      <w:r w:rsidR="0045301A" w:rsidRPr="00E170B9">
        <w:t xml:space="preserve"> (PAM: NGG)</w:t>
      </w:r>
    </w:p>
    <w:p w14:paraId="12BDAA86" w14:textId="33BFA4B4" w:rsidR="00AE4EFF" w:rsidRPr="00E170B9" w:rsidRDefault="001204DB" w:rsidP="00FC7916">
      <w:pPr>
        <w:pStyle w:val="ListParagraph"/>
        <w:numPr>
          <w:ilvl w:val="0"/>
          <w:numId w:val="2"/>
        </w:numPr>
        <w:spacing w:line="360" w:lineRule="auto"/>
      </w:pPr>
      <w:r w:rsidRPr="00E170B9">
        <w:t>spCas9-</w:t>
      </w:r>
      <w:r w:rsidR="00AE4EFF" w:rsidRPr="00E170B9">
        <w:t>VRER variant</w:t>
      </w:r>
      <w:r w:rsidR="0045301A" w:rsidRPr="00E170B9">
        <w:t xml:space="preserve"> (PAM: NGCG)</w:t>
      </w:r>
    </w:p>
    <w:p w14:paraId="6A428DBB" w14:textId="5BE98E6A" w:rsidR="00AE4EFF" w:rsidRPr="00E170B9" w:rsidRDefault="001204DB" w:rsidP="00FC7916">
      <w:pPr>
        <w:pStyle w:val="ListParagraph"/>
        <w:numPr>
          <w:ilvl w:val="0"/>
          <w:numId w:val="2"/>
        </w:numPr>
        <w:spacing w:line="360" w:lineRule="auto"/>
      </w:pPr>
      <w:r w:rsidRPr="00E170B9">
        <w:t>spCas9-</w:t>
      </w:r>
      <w:r w:rsidR="00AE4EFF" w:rsidRPr="00E170B9">
        <w:t>VQR variant</w:t>
      </w:r>
      <w:r w:rsidR="0045301A" w:rsidRPr="00E170B9">
        <w:t xml:space="preserve"> (PAM: NGAG)</w:t>
      </w:r>
    </w:p>
    <w:p w14:paraId="51768790" w14:textId="1FD48DC9" w:rsidR="00AE4EFF" w:rsidRPr="00E170B9" w:rsidRDefault="00AE4EFF" w:rsidP="00FC7916">
      <w:pPr>
        <w:pStyle w:val="ListParagraph"/>
        <w:numPr>
          <w:ilvl w:val="0"/>
          <w:numId w:val="2"/>
        </w:numPr>
        <w:spacing w:line="360" w:lineRule="auto"/>
      </w:pPr>
      <w:r w:rsidRPr="00E170B9">
        <w:t xml:space="preserve">stCas9 (from </w:t>
      </w:r>
      <w:r w:rsidRPr="00E170B9">
        <w:rPr>
          <w:i/>
        </w:rPr>
        <w:t xml:space="preserve">Streptococcus </w:t>
      </w:r>
      <w:proofErr w:type="spellStart"/>
      <w:r w:rsidR="005C229A" w:rsidRPr="00E170B9">
        <w:rPr>
          <w:i/>
        </w:rPr>
        <w:t>t</w:t>
      </w:r>
      <w:r w:rsidRPr="00E170B9">
        <w:rPr>
          <w:i/>
        </w:rPr>
        <w:t>hermophilus</w:t>
      </w:r>
      <w:proofErr w:type="spellEnd"/>
      <w:r w:rsidR="00EF6566" w:rsidRPr="00E170B9">
        <w:rPr>
          <w:i/>
        </w:rPr>
        <w:t xml:space="preserve">, </w:t>
      </w:r>
      <w:r w:rsidR="00EF6566" w:rsidRPr="00E170B9">
        <w:t>PAM: NNAGAAW)</w:t>
      </w:r>
    </w:p>
    <w:p w14:paraId="79E313CD" w14:textId="38500F18" w:rsidR="003435FD" w:rsidRPr="00E170B9" w:rsidRDefault="003435FD" w:rsidP="00FC7916">
      <w:pPr>
        <w:pStyle w:val="ListParagraph"/>
        <w:numPr>
          <w:ilvl w:val="0"/>
          <w:numId w:val="2"/>
        </w:numPr>
        <w:spacing w:line="360" w:lineRule="auto"/>
      </w:pPr>
      <w:r w:rsidRPr="00E170B9">
        <w:t xml:space="preserve">nmCas9 (from </w:t>
      </w:r>
      <w:r w:rsidRPr="00E170B9">
        <w:rPr>
          <w:i/>
        </w:rPr>
        <w:t xml:space="preserve">N. </w:t>
      </w:r>
      <w:proofErr w:type="spellStart"/>
      <w:r w:rsidR="005C229A" w:rsidRPr="00E170B9">
        <w:rPr>
          <w:i/>
        </w:rPr>
        <w:t>meningititis</w:t>
      </w:r>
      <w:proofErr w:type="spellEnd"/>
      <w:r w:rsidRPr="00E170B9">
        <w:rPr>
          <w:i/>
        </w:rPr>
        <w:t>,</w:t>
      </w:r>
      <w:r w:rsidRPr="00E170B9">
        <w:t xml:space="preserve"> PAM: NNNNGATT)</w:t>
      </w:r>
    </w:p>
    <w:p w14:paraId="774FB1B5" w14:textId="1149DDB6" w:rsidR="00AE4EFF" w:rsidRPr="00E170B9" w:rsidRDefault="00EF6566" w:rsidP="00FC7916">
      <w:pPr>
        <w:pStyle w:val="ListParagraph"/>
        <w:numPr>
          <w:ilvl w:val="0"/>
          <w:numId w:val="2"/>
        </w:numPr>
        <w:spacing w:line="360" w:lineRule="auto"/>
      </w:pPr>
      <w:r w:rsidRPr="00E170B9">
        <w:t>Fn</w:t>
      </w:r>
      <w:r w:rsidR="00AE4EFF" w:rsidRPr="00E170B9">
        <w:t>Cpf1</w:t>
      </w:r>
      <w:r w:rsidRPr="00E170B9">
        <w:t xml:space="preserve"> (PAM: T</w:t>
      </w:r>
      <w:r w:rsidR="00C37F3D" w:rsidRPr="00E170B9">
        <w:t>T</w:t>
      </w:r>
      <w:r w:rsidRPr="00E170B9">
        <w:t>TN</w:t>
      </w:r>
      <w:r w:rsidR="00ED3755" w:rsidRPr="00E170B9">
        <w:t>, reversed binding)</w:t>
      </w:r>
    </w:p>
    <w:p w14:paraId="093F7623" w14:textId="31D0EF2A" w:rsidR="003435FD" w:rsidRPr="00E170B9" w:rsidRDefault="003435FD" w:rsidP="00FC7916">
      <w:pPr>
        <w:pStyle w:val="ListParagraph"/>
        <w:numPr>
          <w:ilvl w:val="0"/>
          <w:numId w:val="2"/>
        </w:numPr>
        <w:spacing w:line="360" w:lineRule="auto"/>
      </w:pPr>
      <w:r w:rsidRPr="00E170B9">
        <w:t>LbCpf1 (PAM: TTTN, reversed binding)</w:t>
      </w:r>
    </w:p>
    <w:p w14:paraId="01560909" w14:textId="7D0BE6F4" w:rsidR="00E52EDD" w:rsidRDefault="008E0AB9" w:rsidP="00561E0C">
      <w:pPr>
        <w:spacing w:line="360" w:lineRule="auto"/>
        <w:jc w:val="both"/>
      </w:pPr>
      <w:r w:rsidRPr="00E170B9">
        <w:lastRenderedPageBreak/>
        <w:t>To upload another endonuclease, users can go to the menu bar, select Genome</w:t>
      </w:r>
      <w:r w:rsidRPr="00E170B9">
        <w:sym w:font="Wingdings" w:char="F0E0"/>
      </w:r>
      <w:r w:rsidRPr="00E170B9">
        <w:t>Upload New Endonuclease and fill</w:t>
      </w:r>
      <w:r w:rsidR="00440052" w:rsidRPr="00E170B9">
        <w:t xml:space="preserve"> out the required information, including the name, PAM identification sequence, </w:t>
      </w:r>
      <w:r w:rsidR="0045301A" w:rsidRPr="00E170B9">
        <w:t xml:space="preserve">off-target PAMs and their relative binding to the standard PAM, </w:t>
      </w:r>
      <w:r w:rsidR="00440052" w:rsidRPr="00E170B9">
        <w:t>standard seed sequence length, cut location, and direction of activity (forward or reverse strand).</w:t>
      </w:r>
    </w:p>
    <w:p w14:paraId="4A582FA6" w14:textId="77777777" w:rsidR="00E170B9" w:rsidRPr="00E170B9" w:rsidRDefault="00E170B9" w:rsidP="00561E0C">
      <w:pPr>
        <w:spacing w:line="360" w:lineRule="auto"/>
        <w:jc w:val="both"/>
      </w:pPr>
    </w:p>
    <w:p w14:paraId="389D7062" w14:textId="4CA8200B" w:rsidR="00AF2923" w:rsidRPr="00E170B9" w:rsidRDefault="00912717" w:rsidP="00FC7916">
      <w:pPr>
        <w:pStyle w:val="Heading2"/>
        <w:spacing w:line="360" w:lineRule="auto"/>
        <w:rPr>
          <w:rFonts w:ascii="Times New Roman" w:hAnsi="Times New Roman" w:cs="Times New Roman"/>
          <w:color w:val="auto"/>
          <w:sz w:val="24"/>
          <w:szCs w:val="24"/>
        </w:rPr>
      </w:pPr>
      <w:bookmarkStart w:id="21" w:name="_Toc447983207"/>
      <w:r w:rsidRPr="00E170B9">
        <w:rPr>
          <w:rFonts w:ascii="Times New Roman" w:hAnsi="Times New Roman" w:cs="Times New Roman"/>
          <w:color w:val="auto"/>
          <w:sz w:val="24"/>
          <w:szCs w:val="24"/>
        </w:rPr>
        <w:t xml:space="preserve">III.3. </w:t>
      </w:r>
      <w:bookmarkStart w:id="22" w:name="_Toc318464658"/>
      <w:r w:rsidR="00AF2923" w:rsidRPr="00E170B9">
        <w:rPr>
          <w:rFonts w:ascii="Times New Roman" w:hAnsi="Times New Roman" w:cs="Times New Roman"/>
          <w:color w:val="auto"/>
          <w:sz w:val="24"/>
          <w:szCs w:val="24"/>
        </w:rPr>
        <w:t>Custom Sequence Search</w:t>
      </w:r>
      <w:bookmarkEnd w:id="21"/>
      <w:bookmarkEnd w:id="22"/>
    </w:p>
    <w:p w14:paraId="3428CBB9" w14:textId="77777777" w:rsidR="00E170B9" w:rsidRDefault="00E170B9" w:rsidP="00E170B9">
      <w:pPr>
        <w:spacing w:line="360" w:lineRule="auto"/>
        <w:jc w:val="both"/>
      </w:pPr>
    </w:p>
    <w:p w14:paraId="49336D1D" w14:textId="46F5B5ED" w:rsidR="00B95878" w:rsidRPr="00E170B9" w:rsidRDefault="00AF2923" w:rsidP="00E170B9">
      <w:pPr>
        <w:spacing w:line="360" w:lineRule="auto"/>
        <w:jc w:val="both"/>
      </w:pPr>
      <w:r w:rsidRPr="00E170B9">
        <w:t xml:space="preserve">In addition to obtaining target sites from the input of a locus ID scanning KEGG, the user may also select the options of either entering the position of choice on the chromosome of choice, or a sequence of one’s choice.  These custom search methods may be inputted in the same entry field as the locus IDs with the additional requirement of selecting the appropriate </w:t>
      </w:r>
      <w:proofErr w:type="spellStart"/>
      <w:r w:rsidRPr="00E170B9">
        <w:t>radiobutton</w:t>
      </w:r>
      <w:proofErr w:type="spellEnd"/>
      <w:r w:rsidRPr="00E170B9">
        <w:t xml:space="preserve"> above the entry field.  An example of the appropriate entry style for the custom methods will appear above the entry field when a </w:t>
      </w:r>
      <w:proofErr w:type="spellStart"/>
      <w:r w:rsidRPr="00E170B9">
        <w:t>radiobutton</w:t>
      </w:r>
      <w:proofErr w:type="spellEnd"/>
      <w:r w:rsidRPr="00E170B9">
        <w:t xml:space="preserve"> is selected to ensure proper information entry to avoid errors.</w:t>
      </w:r>
    </w:p>
    <w:p w14:paraId="0DB02966" w14:textId="77777777" w:rsidR="00FC7966" w:rsidRPr="00E170B9" w:rsidRDefault="00FC7966" w:rsidP="00FC7916">
      <w:pPr>
        <w:spacing w:line="360" w:lineRule="auto"/>
      </w:pPr>
    </w:p>
    <w:p w14:paraId="3A30D624" w14:textId="2A404532" w:rsidR="00FC7966" w:rsidRPr="00E170B9" w:rsidRDefault="00912717" w:rsidP="00FC7916">
      <w:pPr>
        <w:pStyle w:val="Heading2"/>
        <w:spacing w:line="360" w:lineRule="auto"/>
        <w:rPr>
          <w:rFonts w:ascii="Times New Roman" w:hAnsi="Times New Roman" w:cs="Times New Roman"/>
          <w:color w:val="auto"/>
          <w:sz w:val="24"/>
          <w:szCs w:val="24"/>
        </w:rPr>
      </w:pPr>
      <w:bookmarkStart w:id="23" w:name="_Toc318464659"/>
      <w:bookmarkStart w:id="24" w:name="_Toc447983208"/>
      <w:r w:rsidRPr="00E170B9">
        <w:rPr>
          <w:rFonts w:ascii="Times New Roman" w:hAnsi="Times New Roman" w:cs="Times New Roman"/>
          <w:color w:val="auto"/>
          <w:sz w:val="24"/>
          <w:szCs w:val="24"/>
        </w:rPr>
        <w:t xml:space="preserve">III.4. </w:t>
      </w:r>
      <w:r w:rsidR="00FC7966" w:rsidRPr="00E170B9">
        <w:rPr>
          <w:rFonts w:ascii="Times New Roman" w:hAnsi="Times New Roman" w:cs="Times New Roman"/>
          <w:color w:val="auto"/>
          <w:sz w:val="24"/>
          <w:szCs w:val="24"/>
        </w:rPr>
        <w:t>Genome Upload</w:t>
      </w:r>
      <w:bookmarkEnd w:id="23"/>
      <w:bookmarkEnd w:id="24"/>
    </w:p>
    <w:p w14:paraId="1C1C3893" w14:textId="77777777" w:rsidR="00E170B9" w:rsidRDefault="00E170B9" w:rsidP="00E170B9">
      <w:pPr>
        <w:spacing w:line="360" w:lineRule="auto"/>
        <w:jc w:val="both"/>
      </w:pPr>
    </w:p>
    <w:p w14:paraId="771C4482" w14:textId="725FD299" w:rsidR="00FC7966" w:rsidRPr="00E170B9" w:rsidRDefault="002F3E07" w:rsidP="00E170B9">
      <w:pPr>
        <w:spacing w:line="360" w:lineRule="auto"/>
        <w:jc w:val="both"/>
      </w:pPr>
      <w:r w:rsidRPr="00E170B9">
        <w:t>If the user desires to add an orga</w:t>
      </w:r>
      <w:r w:rsidR="00B85388" w:rsidRPr="00E170B9">
        <w:t>nism to the available organisms, they must first create a CASPER database file, which obtains indices for occurrences of the desired PAM, and checks for repeat sequences across the genome.</w:t>
      </w:r>
      <w:r w:rsidR="00514871" w:rsidRPr="00E170B9">
        <w:t xml:space="preserve">  The window below </w:t>
      </w:r>
      <w:r w:rsidR="00796E5A" w:rsidRPr="00E170B9">
        <w:t xml:space="preserve">(FIG. 5) </w:t>
      </w:r>
      <w:r w:rsidR="00514871" w:rsidRPr="00E170B9">
        <w:t>appears upon accessing the menu and going to Genome</w:t>
      </w:r>
      <w:r w:rsidR="00373E96" w:rsidRPr="00E170B9">
        <w:t xml:space="preserve"> </w:t>
      </w:r>
      <w:r w:rsidR="00373E96" w:rsidRPr="00E170B9">
        <w:sym w:font="Symbol" w:char="F0AE"/>
      </w:r>
      <w:r w:rsidR="00373E96" w:rsidRPr="00E170B9">
        <w:t xml:space="preserve"> </w:t>
      </w:r>
      <w:r w:rsidR="00514871" w:rsidRPr="00E170B9">
        <w:t>Upload New Genome.</w:t>
      </w:r>
    </w:p>
    <w:p w14:paraId="0050179A" w14:textId="0F4ACF96" w:rsidR="008F71A1" w:rsidRPr="00E170B9" w:rsidRDefault="00A73A04" w:rsidP="00561E0C">
      <w:pPr>
        <w:spacing w:line="360" w:lineRule="auto"/>
        <w:jc w:val="center"/>
      </w:pPr>
      <w:r w:rsidRPr="00E170B9">
        <w:rPr>
          <w:noProof/>
        </w:rPr>
        <w:lastRenderedPageBreak/>
        <w:drawing>
          <wp:inline distT="0" distB="0" distL="0" distR="0" wp14:anchorId="76F41313" wp14:editId="0D4E2D98">
            <wp:extent cx="5486400" cy="3472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enomewindow.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r w:rsidR="002731FE" w:rsidRPr="00E170B9">
        <w:rPr>
          <w:b/>
        </w:rPr>
        <w:t xml:space="preserve">FIG. </w:t>
      </w:r>
      <w:r w:rsidR="00796E5A" w:rsidRPr="00E170B9">
        <w:rPr>
          <w:b/>
        </w:rPr>
        <w:t>5:</w:t>
      </w:r>
      <w:r w:rsidR="00796E5A" w:rsidRPr="00E170B9">
        <w:t xml:space="preserve"> </w:t>
      </w:r>
      <w:r w:rsidR="00C50B7F" w:rsidRPr="00E170B9">
        <w:t>Instruction for creating new genomes in CASPER</w:t>
      </w:r>
    </w:p>
    <w:p w14:paraId="213DF71F" w14:textId="77777777" w:rsidR="000E6E9C" w:rsidRPr="00E170B9" w:rsidRDefault="000E6E9C" w:rsidP="00561E0C">
      <w:pPr>
        <w:spacing w:line="360" w:lineRule="auto"/>
        <w:jc w:val="center"/>
      </w:pPr>
    </w:p>
    <w:p w14:paraId="61B716E7" w14:textId="5505CCAA" w:rsidR="00BE5FFB" w:rsidRPr="00E170B9" w:rsidRDefault="00BE5FFB" w:rsidP="00E170B9">
      <w:pPr>
        <w:spacing w:line="360" w:lineRule="auto"/>
        <w:jc w:val="both"/>
      </w:pPr>
      <w:r w:rsidRPr="00E170B9">
        <w:t>Restrictions are as follows: the organism code must be the code used by the KEGG database to identify the genome in question.  If this is not entered properly here, the program will be unable to locate the genes for the organism in question.  Additionally, the NCBI/</w:t>
      </w:r>
      <w:proofErr w:type="spellStart"/>
      <w:r w:rsidRPr="00E170B9">
        <w:t>GenBank</w:t>
      </w:r>
      <w:proofErr w:type="spellEnd"/>
      <w:r w:rsidRPr="00E170B9">
        <w:t xml:space="preserve"> Accession Values must come from the nucleotide database.  To be safe, copy and paste the identification codes listed in the table when</w:t>
      </w:r>
      <w:r w:rsidR="00F66BDF" w:rsidRPr="00E170B9">
        <w:t xml:space="preserve"> accessing the genome from NCBI (They will likely start with “NC_” or “CR” and will appear in columns labeled either “</w:t>
      </w:r>
      <w:proofErr w:type="spellStart"/>
      <w:r w:rsidR="00F66BDF" w:rsidRPr="00E170B9">
        <w:t>RefSeq</w:t>
      </w:r>
      <w:proofErr w:type="spellEnd"/>
      <w:r w:rsidR="00F66BDF" w:rsidRPr="00E170B9">
        <w:t>” or “INSDC”</w:t>
      </w:r>
      <w:r w:rsidR="00D13524" w:rsidRPr="00E170B9">
        <w:t>)</w:t>
      </w:r>
      <w:r w:rsidR="00F66BDF" w:rsidRPr="00E170B9">
        <w:t>.</w:t>
      </w:r>
    </w:p>
    <w:p w14:paraId="5A898327" w14:textId="77777777" w:rsidR="005E0BF1" w:rsidRPr="00E170B9" w:rsidRDefault="005E0BF1" w:rsidP="00FC7916">
      <w:pPr>
        <w:spacing w:line="360" w:lineRule="auto"/>
        <w:jc w:val="both"/>
      </w:pPr>
    </w:p>
    <w:p w14:paraId="6879507F" w14:textId="7EAB4B54" w:rsidR="005E0BF1" w:rsidRPr="00E170B9" w:rsidRDefault="00912717" w:rsidP="00FC7916">
      <w:pPr>
        <w:pStyle w:val="Heading2"/>
        <w:spacing w:line="360" w:lineRule="auto"/>
        <w:jc w:val="both"/>
        <w:rPr>
          <w:rFonts w:ascii="Times New Roman" w:hAnsi="Times New Roman" w:cs="Times New Roman"/>
          <w:color w:val="auto"/>
          <w:sz w:val="24"/>
          <w:szCs w:val="24"/>
        </w:rPr>
      </w:pPr>
      <w:bookmarkStart w:id="25" w:name="_Toc318464660"/>
      <w:bookmarkStart w:id="26" w:name="_Toc447983209"/>
      <w:r w:rsidRPr="00E170B9">
        <w:rPr>
          <w:rFonts w:ascii="Times New Roman" w:hAnsi="Times New Roman" w:cs="Times New Roman"/>
          <w:color w:val="auto"/>
          <w:sz w:val="24"/>
          <w:szCs w:val="24"/>
        </w:rPr>
        <w:t xml:space="preserve">III.5. </w:t>
      </w:r>
      <w:r w:rsidR="005E0BF1" w:rsidRPr="00E170B9">
        <w:rPr>
          <w:rFonts w:ascii="Times New Roman" w:hAnsi="Times New Roman" w:cs="Times New Roman"/>
          <w:color w:val="auto"/>
          <w:sz w:val="24"/>
          <w:szCs w:val="24"/>
        </w:rPr>
        <w:t>Exporting Target Sequences</w:t>
      </w:r>
      <w:bookmarkEnd w:id="25"/>
      <w:bookmarkEnd w:id="26"/>
    </w:p>
    <w:p w14:paraId="01B31402" w14:textId="77777777" w:rsidR="00E170B9" w:rsidRDefault="00E170B9" w:rsidP="00E170B9">
      <w:pPr>
        <w:spacing w:line="360" w:lineRule="auto"/>
        <w:jc w:val="both"/>
      </w:pPr>
    </w:p>
    <w:p w14:paraId="300A8CEB" w14:textId="23D90BF7" w:rsidR="005E0BF1" w:rsidRPr="00E170B9" w:rsidRDefault="005E0BF1" w:rsidP="00E170B9">
      <w:pPr>
        <w:spacing w:line="360" w:lineRule="auto"/>
        <w:jc w:val="both"/>
      </w:pPr>
      <w:r w:rsidRPr="00E170B9">
        <w:t>Target sequences can be simply and quickly exported by selecting the desired sequences with the check button next to the sequence desired.</w:t>
      </w:r>
      <w:r w:rsidR="00891BE6" w:rsidRPr="00E170B9">
        <w:t xml:space="preserve">  Upon selection the information is stored temporarily so all selections can be made across the desired genes.  When the user has finished selecting desired sequences, they may go to the menu and select Tools</w:t>
      </w:r>
      <w:r w:rsidR="00373E96" w:rsidRPr="00E170B9">
        <w:t xml:space="preserve"> </w:t>
      </w:r>
      <w:r w:rsidR="00373E96" w:rsidRPr="00E170B9">
        <w:sym w:font="Symbol" w:char="F0AE"/>
      </w:r>
      <w:r w:rsidR="00373E96" w:rsidRPr="00E170B9">
        <w:t xml:space="preserve"> </w:t>
      </w:r>
      <w:r w:rsidR="00891BE6" w:rsidRPr="00E170B9">
        <w:lastRenderedPageBreak/>
        <w:t>Export to</w:t>
      </w:r>
      <w:r w:rsidR="00373E96" w:rsidRPr="00E170B9">
        <w:t xml:space="preserve"> </w:t>
      </w:r>
      <w:r w:rsidR="00373E96" w:rsidRPr="00E170B9">
        <w:sym w:font="Symbol" w:char="F0AE"/>
      </w:r>
      <w:r w:rsidR="00373E96" w:rsidRPr="00E170B9">
        <w:t xml:space="preserve"> </w:t>
      </w:r>
      <w:r w:rsidR="00891BE6" w:rsidRPr="00E170B9">
        <w:t>Excel (.csv) for a list of the information as presented in the results window in comma separated</w:t>
      </w:r>
      <w:r w:rsidR="003B154A" w:rsidRPr="00E170B9">
        <w:t xml:space="preserve"> value form.</w:t>
      </w:r>
    </w:p>
    <w:p w14:paraId="3FA4BC8F" w14:textId="77777777" w:rsidR="00844538" w:rsidRPr="00E170B9" w:rsidRDefault="00844538" w:rsidP="00FC7916">
      <w:pPr>
        <w:spacing w:line="360" w:lineRule="auto"/>
        <w:jc w:val="both"/>
      </w:pPr>
    </w:p>
    <w:p w14:paraId="70AEC0AF" w14:textId="35DEA47D" w:rsidR="00F27263" w:rsidRPr="00E170B9" w:rsidRDefault="00912717" w:rsidP="00FC7916">
      <w:pPr>
        <w:pStyle w:val="Heading2"/>
        <w:spacing w:line="360" w:lineRule="auto"/>
        <w:jc w:val="both"/>
        <w:rPr>
          <w:rFonts w:ascii="Times New Roman" w:hAnsi="Times New Roman" w:cs="Times New Roman"/>
          <w:color w:val="auto"/>
          <w:sz w:val="24"/>
          <w:szCs w:val="24"/>
        </w:rPr>
      </w:pPr>
      <w:bookmarkStart w:id="27" w:name="_Toc447983210"/>
      <w:r w:rsidRPr="00E170B9">
        <w:rPr>
          <w:rFonts w:ascii="Times New Roman" w:hAnsi="Times New Roman" w:cs="Times New Roman"/>
          <w:color w:val="auto"/>
          <w:sz w:val="24"/>
          <w:szCs w:val="24"/>
        </w:rPr>
        <w:t>III.</w:t>
      </w:r>
      <w:r w:rsidR="00E170B9" w:rsidRPr="00E170B9">
        <w:rPr>
          <w:rFonts w:ascii="Times New Roman" w:hAnsi="Times New Roman" w:cs="Times New Roman"/>
          <w:color w:val="auto"/>
          <w:sz w:val="24"/>
          <w:szCs w:val="24"/>
        </w:rPr>
        <w:t>6</w:t>
      </w:r>
      <w:r w:rsidRPr="00E170B9">
        <w:rPr>
          <w:rFonts w:ascii="Times New Roman" w:hAnsi="Times New Roman" w:cs="Times New Roman"/>
          <w:color w:val="auto"/>
          <w:sz w:val="24"/>
          <w:szCs w:val="24"/>
        </w:rPr>
        <w:t xml:space="preserve">. </w:t>
      </w:r>
      <w:r w:rsidR="00F27263" w:rsidRPr="00E170B9">
        <w:rPr>
          <w:rFonts w:ascii="Times New Roman" w:hAnsi="Times New Roman" w:cs="Times New Roman"/>
          <w:color w:val="auto"/>
          <w:sz w:val="24"/>
          <w:szCs w:val="24"/>
        </w:rPr>
        <w:t>On-Target</w:t>
      </w:r>
      <w:r w:rsidR="00523737" w:rsidRPr="00E170B9">
        <w:rPr>
          <w:rFonts w:ascii="Times New Roman" w:hAnsi="Times New Roman" w:cs="Times New Roman"/>
          <w:color w:val="auto"/>
          <w:sz w:val="24"/>
          <w:szCs w:val="24"/>
        </w:rPr>
        <w:t xml:space="preserve"> Activity</w:t>
      </w:r>
      <w:r w:rsidR="00F27263" w:rsidRPr="00E170B9">
        <w:rPr>
          <w:rFonts w:ascii="Times New Roman" w:hAnsi="Times New Roman" w:cs="Times New Roman"/>
          <w:color w:val="auto"/>
          <w:sz w:val="24"/>
          <w:szCs w:val="24"/>
        </w:rPr>
        <w:t xml:space="preserve"> Analysis</w:t>
      </w:r>
      <w:bookmarkEnd w:id="27"/>
    </w:p>
    <w:p w14:paraId="4E133178" w14:textId="77777777" w:rsidR="00E170B9" w:rsidRDefault="00E170B9" w:rsidP="00E170B9">
      <w:pPr>
        <w:spacing w:line="360" w:lineRule="auto"/>
        <w:jc w:val="both"/>
      </w:pPr>
    </w:p>
    <w:p w14:paraId="65B398F7" w14:textId="612E2366" w:rsidR="008F775B" w:rsidRPr="00E170B9" w:rsidRDefault="00A61DB2" w:rsidP="00E170B9">
      <w:pPr>
        <w:spacing w:line="360" w:lineRule="auto"/>
        <w:jc w:val="both"/>
      </w:pPr>
      <w:r w:rsidRPr="00E170B9">
        <w:t>In order to rate the potential target,</w:t>
      </w:r>
      <w:r w:rsidR="00BC3BE9" w:rsidRPr="00E170B9">
        <w:t xml:space="preserve"> </w:t>
      </w:r>
      <w:r w:rsidRPr="00E170B9">
        <w:t>scores are assigned to each target based on the nucleotide pattern of the sequence and whether the corresponding sgRNA would be highly active</w:t>
      </w:r>
      <w:r w:rsidR="00DE25AE" w:rsidRPr="00E170B9">
        <w:fldChar w:fldCharType="begin"/>
      </w:r>
      <w:r w:rsidR="00DE25AE" w:rsidRPr="00E170B9">
        <w:instrText xml:space="preserve"> ADDIN EN.CITE &lt;EndNote&gt;&lt;Cite&gt;&lt;Author&gt;Moreno-Mateos&lt;/Author&gt;&lt;Year&gt;2015&lt;/Year&gt;&lt;RecNum&gt;17&lt;/RecNum&gt;&lt;DisplayText&gt;(Moreno-Mateos, et al., 2015)&lt;/DisplayText&gt;&lt;record&gt;&lt;rec-number&gt;17&lt;/rec-number&gt;&lt;foreign-keys&gt;&lt;key app="EN" db-id="9twe2v2d0fwfeoevfs35wfwyrw2vparwafa5" timestamp="1456290785"&gt;17&lt;/key&gt;&lt;/foreign-keys&gt;&lt;ref-type name="Journal Article"&gt;17&lt;/ref-type&gt;&lt;contributors&gt;&lt;authors&gt;&lt;author&gt;Moreno-Mateos, Miguel A.&lt;/author&gt;&lt;author&gt;Vejnar, Charles E.&lt;/author&gt;&lt;author&gt;Beaudoin, Jean-Denis&lt;/author&gt;&lt;author&gt;Fernandez, Juan P.&lt;/author&gt;&lt;author&gt;Mis, Emily K.&lt;/author&gt;&lt;author&gt;Khokha, Mustafa K.&lt;/author&gt;&lt;author&gt;Giraldez, Antonio J.&lt;/author&gt;&lt;/authors&gt;&lt;/contributors&gt;&lt;titles&gt;&lt;title&gt;CRISPRscan: designing highly efficient sgRNAs for CRISPR-Cas9 targeting in vivo&lt;/title&gt;&lt;secondary-title&gt;Nat Meth&lt;/secondary-title&gt;&lt;/titles&gt;&lt;periodical&gt;&lt;full-title&gt;Nat Meth&lt;/full-title&gt;&lt;/periodical&gt;&lt;pages&gt;982-988&lt;/pages&gt;&lt;volume&gt;12&lt;/volume&gt;&lt;number&gt;10&lt;/number&gt;&lt;dates&gt;&lt;year&gt;2015&lt;/year&gt;&lt;pub-dates&gt;&lt;date&gt;10//print&lt;/date&gt;&lt;/pub-dates&gt;&lt;/dates&gt;&lt;publisher&gt;Nature Publishing Group, a division of Macmillan Publishers Limited. All Rights Reserved.&lt;/publisher&gt;&lt;isbn&gt;1548-7091&lt;/isbn&gt;&lt;work-type&gt;Article&lt;/work-type&gt;&lt;urls&gt;&lt;related-urls&gt;&lt;url&gt;http://dx.doi.org/10.1038/nmeth.3543&lt;/url&gt;&lt;/related-urls&gt;&lt;/urls&gt;&lt;electronic-resource-num&gt;10.1038/nmeth.3543&amp;#xD;http://www.nature.com/nmeth/journal/v12/n10/abs/nmeth.3543.html#supplementary-information&lt;/electronic-resource-num&gt;&lt;/record&gt;&lt;/Cite&gt;&lt;/EndNote&gt;</w:instrText>
      </w:r>
      <w:r w:rsidR="00DE25AE" w:rsidRPr="00E170B9">
        <w:fldChar w:fldCharType="separate"/>
      </w:r>
      <w:r w:rsidR="00DE25AE" w:rsidRPr="00E170B9">
        <w:rPr>
          <w:noProof/>
        </w:rPr>
        <w:t>(Moreno-Mateos, et al., 2015)</w:t>
      </w:r>
      <w:r w:rsidR="00DE25AE" w:rsidRPr="00E170B9">
        <w:fldChar w:fldCharType="end"/>
      </w:r>
      <w:r w:rsidRPr="00E170B9">
        <w:t xml:space="preserve">.  In addition, this “on-target” score also takes into account the density of PAMs located inside of it and </w:t>
      </w:r>
      <w:del w:id="28" w:author="Brian Mendoza" w:date="2016-12-05T15:19:00Z">
        <w:r w:rsidRPr="00E170B9" w:rsidDel="00F951D8">
          <w:delText>whether it will have a tendency to form guanine quadruplexes</w:delText>
        </w:r>
      </w:del>
      <w:ins w:id="29" w:author="Brian Mendoza" w:date="2016-12-05T15:19:00Z">
        <w:r w:rsidR="00F951D8">
          <w:t>the percentage of guanine, cytosine, and cytosine</w:t>
        </w:r>
      </w:ins>
      <w:r w:rsidRPr="00E170B9">
        <w:t xml:space="preserve">, </w:t>
      </w:r>
      <w:del w:id="30" w:author="Brian Mendoza" w:date="2016-12-05T15:20:00Z">
        <w:r w:rsidRPr="00E170B9" w:rsidDel="00F951D8">
          <w:delText>both inhibitory</w:delText>
        </w:r>
      </w:del>
      <w:ins w:id="31" w:author="Brian Mendoza" w:date="2016-12-05T15:20:00Z">
        <w:r w:rsidR="00F951D8">
          <w:t>all shown to affect</w:t>
        </w:r>
      </w:ins>
      <w:r w:rsidRPr="00E170B9">
        <w:t xml:space="preserve"> </w:t>
      </w:r>
      <w:del w:id="32" w:author="Brian Mendoza" w:date="2016-12-05T15:20:00Z">
        <w:r w:rsidRPr="00E170B9" w:rsidDel="00F951D8">
          <w:delText xml:space="preserve">to </w:delText>
        </w:r>
      </w:del>
      <w:proofErr w:type="spellStart"/>
      <w:r w:rsidRPr="00E170B9">
        <w:t>Cas</w:t>
      </w:r>
      <w:proofErr w:type="spellEnd"/>
      <w:r w:rsidRPr="00E170B9">
        <w:t xml:space="preserve"> binding</w:t>
      </w:r>
      <w:r w:rsidR="00CF1655">
        <w:fldChar w:fldCharType="begin"/>
      </w:r>
      <w:r w:rsidR="00CF1655">
        <w:instrText xml:space="preserve"> ADDIN EN.CITE &lt;EndNote&gt;&lt;Cite&gt;&lt;Author&gt;Malina&lt;/Author&gt;&lt;Year&gt;2015&lt;/Year&gt;&lt;RecNum&gt;13&lt;/RecNum&gt;&lt;DisplayText&gt;(Malina, et al., 2015; Wang, et al., 2014)&lt;/DisplayText&gt;&lt;record&gt;&lt;rec-number&gt;13&lt;/rec-number&gt;&lt;foreign-keys&gt;&lt;key app="EN" db-id="9twe2v2d0fwfeoevfs35wfwyrw2vparwafa5" timestamp="1456290732"&gt;13&lt;/key&gt;&lt;/foreign-keys&gt;&lt;ref-type name="Journal Article"&gt;17&lt;/ref-type&gt;&lt;contributors&gt;&lt;authors&gt;&lt;author&gt;Malina, Abba&lt;/author&gt;&lt;author&gt;Cameron, Christopher J. F.&lt;/author&gt;&lt;author&gt;Robert, Francis&lt;/author&gt;&lt;author&gt;Blanchette, Mathieu&lt;/author&gt;&lt;author&gt;Dostie, Josée&lt;/author&gt;&lt;author&gt;Pelletier, Jerry&lt;/author&gt;&lt;/authors&gt;&lt;/contributors&gt;&lt;titles&gt;&lt;title&gt;PAM multiplicity marks genomic target sites as inhibitory to CRISPR-Cas9 editing&lt;/title&gt;&lt;secondary-title&gt;Nature Communications&lt;/secondary-title&gt;&lt;/titles&gt;&lt;pages&gt;10124&lt;/pages&gt;&lt;volume&gt;6&lt;/volume&gt;&lt;dates&gt;&lt;year&gt;2015&lt;/year&gt;&lt;/dates&gt;&lt;accession-num&gt;26644285&lt;/accession-num&gt;&lt;urls&gt;&lt;/urls&gt;&lt;electronic-resource-num&gt;10.1038/ncomms10124&lt;/electronic-resource-num&gt;&lt;/record&gt;&lt;/Cite&gt;&lt;Cite&gt;&lt;Author&gt;Wang&lt;/Author&gt;&lt;Year&gt;2014&lt;/Year&gt;&lt;RecNum&gt;49&lt;/RecNum&gt;&lt;record&gt;&lt;rec-number&gt;49&lt;/rec-number&gt;&lt;foreign-keys&gt;&lt;key app="EN" db-id="9twe2v2d0fwfeoevfs35wfwyrw2vparwafa5" timestamp="1480969310"&gt;49&lt;/key&gt;&lt;/foreign-keys&gt;&lt;ref-type name="Journal Article"&gt;17&lt;/ref-type&gt;&lt;contributors&gt;&lt;authors&gt;&lt;author&gt;Wang, Tim&lt;/author&gt;&lt;author&gt;Wei, Jenny J.&lt;/author&gt;&lt;author&gt;Sabatini, David M.&lt;/author&gt;&lt;author&gt;Lander, Eric S.&lt;/author&gt;&lt;/authors&gt;&lt;/contributors&gt;&lt;titles&gt;&lt;title&gt;Genetic Screens in Human Cells Using the CRISPR-Cas9 System&lt;/title&gt;&lt;secondary-title&gt;Science&lt;/secondary-title&gt;&lt;/titles&gt;&lt;periodical&gt;&lt;full-title&gt;Science&lt;/full-title&gt;&lt;/periodical&gt;&lt;pages&gt;80&lt;/pages&gt;&lt;volume&gt;343&lt;/volume&gt;&lt;number&gt;6166&lt;/number&gt;&lt;dates&gt;&lt;year&gt;2014&lt;/year&gt;&lt;/dates&gt;&lt;work-type&gt;10.1126/science.1246981&lt;/work-type&gt;&lt;urls&gt;&lt;related-urls&gt;&lt;url&gt;http://science.sciencemag.org/content/343/6166/80.abstract&lt;/url&gt;&lt;/related-urls&gt;&lt;/urls&gt;&lt;/record&gt;&lt;/Cite&gt;&lt;/EndNote&gt;</w:instrText>
      </w:r>
      <w:r w:rsidR="00CF1655">
        <w:fldChar w:fldCharType="separate"/>
      </w:r>
      <w:r w:rsidR="00CF1655">
        <w:rPr>
          <w:noProof/>
        </w:rPr>
        <w:t>(Malina, et al., 2015; Wang, et al., 2014)</w:t>
      </w:r>
      <w:r w:rsidR="00CF1655">
        <w:fldChar w:fldCharType="end"/>
      </w:r>
      <w:bookmarkStart w:id="33" w:name="_GoBack"/>
      <w:bookmarkEnd w:id="33"/>
      <w:r w:rsidRPr="00E170B9">
        <w:t xml:space="preserve">.  </w:t>
      </w:r>
      <w:r w:rsidR="0060531D" w:rsidRPr="00E170B9">
        <w:t xml:space="preserve">The score is on a scale from </w:t>
      </w:r>
      <w:del w:id="34" w:author="Brian Mendoza" w:date="2016-12-05T15:19:00Z">
        <w:r w:rsidR="0060531D" w:rsidRPr="00E170B9" w:rsidDel="00394DD0">
          <w:delText>-10</w:delText>
        </w:r>
      </w:del>
      <w:r w:rsidR="0060531D" w:rsidRPr="00E170B9">
        <w:t xml:space="preserve">0 to 100 with </w:t>
      </w:r>
      <w:r w:rsidR="008F775B" w:rsidRPr="00E170B9">
        <w:t>an increasingly higher score attributed to better sgRNA activity.</w:t>
      </w:r>
    </w:p>
    <w:p w14:paraId="3B316CB9" w14:textId="77777777" w:rsidR="008F775B" w:rsidRPr="00E170B9" w:rsidRDefault="008F775B" w:rsidP="00FC7916">
      <w:pPr>
        <w:spacing w:line="360" w:lineRule="auto"/>
        <w:jc w:val="both"/>
      </w:pPr>
    </w:p>
    <w:p w14:paraId="23C71C82" w14:textId="39591F36" w:rsidR="008F775B" w:rsidRPr="00E170B9" w:rsidRDefault="00912717" w:rsidP="00FC7916">
      <w:pPr>
        <w:pStyle w:val="Heading2"/>
        <w:spacing w:line="360" w:lineRule="auto"/>
        <w:jc w:val="both"/>
        <w:rPr>
          <w:rFonts w:ascii="Times New Roman" w:hAnsi="Times New Roman" w:cs="Times New Roman"/>
          <w:color w:val="auto"/>
          <w:sz w:val="24"/>
          <w:szCs w:val="24"/>
        </w:rPr>
      </w:pPr>
      <w:bookmarkStart w:id="35" w:name="_Toc447983211"/>
      <w:r w:rsidRPr="00E170B9">
        <w:rPr>
          <w:rFonts w:ascii="Times New Roman" w:hAnsi="Times New Roman" w:cs="Times New Roman"/>
          <w:color w:val="auto"/>
          <w:sz w:val="24"/>
          <w:szCs w:val="24"/>
        </w:rPr>
        <w:t>III.</w:t>
      </w:r>
      <w:r w:rsidR="00E170B9" w:rsidRPr="00E170B9">
        <w:rPr>
          <w:rFonts w:ascii="Times New Roman" w:hAnsi="Times New Roman" w:cs="Times New Roman"/>
          <w:color w:val="auto"/>
          <w:sz w:val="24"/>
          <w:szCs w:val="24"/>
        </w:rPr>
        <w:t>7</w:t>
      </w:r>
      <w:r w:rsidRPr="00E170B9">
        <w:rPr>
          <w:rFonts w:ascii="Times New Roman" w:hAnsi="Times New Roman" w:cs="Times New Roman"/>
          <w:color w:val="auto"/>
          <w:sz w:val="24"/>
          <w:szCs w:val="24"/>
        </w:rPr>
        <w:t xml:space="preserve">. </w:t>
      </w:r>
      <w:r w:rsidR="008F775B" w:rsidRPr="00E170B9">
        <w:rPr>
          <w:rFonts w:ascii="Times New Roman" w:hAnsi="Times New Roman" w:cs="Times New Roman"/>
          <w:color w:val="auto"/>
          <w:sz w:val="24"/>
          <w:szCs w:val="24"/>
        </w:rPr>
        <w:t xml:space="preserve">Off-Target </w:t>
      </w:r>
      <w:r w:rsidR="00C8661C" w:rsidRPr="00E170B9">
        <w:rPr>
          <w:rFonts w:ascii="Times New Roman" w:hAnsi="Times New Roman" w:cs="Times New Roman"/>
          <w:color w:val="auto"/>
          <w:sz w:val="24"/>
          <w:szCs w:val="24"/>
        </w:rPr>
        <w:t xml:space="preserve">Activity </w:t>
      </w:r>
      <w:r w:rsidR="008F775B" w:rsidRPr="00E170B9">
        <w:rPr>
          <w:rFonts w:ascii="Times New Roman" w:hAnsi="Times New Roman" w:cs="Times New Roman"/>
          <w:color w:val="auto"/>
          <w:sz w:val="24"/>
          <w:szCs w:val="24"/>
        </w:rPr>
        <w:t>Analysis</w:t>
      </w:r>
      <w:bookmarkEnd w:id="35"/>
    </w:p>
    <w:p w14:paraId="12582C0B" w14:textId="77777777" w:rsidR="00E170B9" w:rsidRDefault="00E170B9" w:rsidP="00E170B9">
      <w:pPr>
        <w:spacing w:line="360" w:lineRule="auto"/>
        <w:jc w:val="both"/>
      </w:pPr>
    </w:p>
    <w:p w14:paraId="6A56B183" w14:textId="573C4AD2" w:rsidR="008F775B" w:rsidRPr="00E170B9" w:rsidRDefault="008F775B" w:rsidP="00E170B9">
      <w:pPr>
        <w:spacing w:line="360" w:lineRule="auto"/>
        <w:jc w:val="both"/>
      </w:pPr>
      <w:r w:rsidRPr="00E170B9">
        <w:t>The potential for sgRNA to target more than one sequence is possible for a number of guides depending on sequence similarity across the genome.  CASPER filters all identical sequences out on the initial pass of identifying possible target locations.  In addition, users may choose to run further off-target analysis of potential sites identified by CASPER by clicking on the “</w:t>
      </w:r>
      <w:r w:rsidR="008526CE" w:rsidRPr="00E170B9">
        <w:t xml:space="preserve">Find </w:t>
      </w:r>
      <w:r w:rsidRPr="00E170B9">
        <w:t>Off-Targets” button in the column next to the sequence of interest.</w:t>
      </w:r>
    </w:p>
    <w:p w14:paraId="515DB0E5" w14:textId="77777777" w:rsidR="00E170B9" w:rsidRDefault="00E170B9" w:rsidP="00E170B9">
      <w:pPr>
        <w:spacing w:line="360" w:lineRule="auto"/>
        <w:jc w:val="both"/>
      </w:pPr>
    </w:p>
    <w:p w14:paraId="58269795" w14:textId="68E21425" w:rsidR="00A04C07" w:rsidRPr="00E170B9" w:rsidRDefault="008F775B" w:rsidP="00E170B9">
      <w:pPr>
        <w:spacing w:line="360" w:lineRule="auto"/>
        <w:jc w:val="both"/>
      </w:pPr>
      <w:r w:rsidRPr="00E170B9">
        <w:t>Off target analysis is performed by assessing the probability</w:t>
      </w:r>
      <w:r w:rsidR="004356BF" w:rsidRPr="00E170B9">
        <w:t xml:space="preserve"> of the guide RNA designed for the target of interest, binding to another site on the genome.  This is done by comparing the guide RNA sequence to all other sites via a matrix that assesses a penalty for each mismatched base pairing</w:t>
      </w:r>
      <w:r w:rsidR="00A04C07" w:rsidRPr="00E170B9">
        <w:t xml:space="preserve"> </w:t>
      </w:r>
      <w:r w:rsidR="004356BF" w:rsidRPr="00E170B9">
        <w:fldChar w:fldCharType="begin"/>
      </w:r>
      <w:r w:rsidR="004356BF" w:rsidRPr="00E170B9">
        <w:instrText xml:space="preserve"> ADDIN EN.CITE &lt;EndNote&gt;&lt;Cite&gt;&lt;Author&gt;Hsu&lt;/Author&gt;&lt;Year&gt;2013&lt;/Year&gt;&lt;RecNum&gt;9&lt;/RecNum&gt;&lt;DisplayText&gt;(Hsu, et al., 2013)&lt;/DisplayText&gt;&lt;record&gt;&lt;rec-number&gt;9&lt;/rec-number&gt;&lt;foreign-keys&gt;&lt;key app="EN" db-id="9twe2v2d0fwfeoevfs35wfwyrw2vparwafa5" timestamp="1456290732"&gt;9&lt;/key&gt;&lt;/foreign-keys&gt;&lt;ref-type name="Journal Article"&gt;17&lt;/ref-type&gt;&lt;contributors&gt;&lt;authors&gt;&lt;author&gt;Hsu, Patrick D&lt;/author&gt;&lt;author&gt;Scott, David a&lt;/author&gt;&lt;author&gt;Weinstein, Joshua a&lt;/author&gt;&lt;author&gt;Ran, F Ann&lt;/author&gt;&lt;author&gt;Konermann, Silvana&lt;/author&gt;&lt;author&gt;Agarwala, Vineeta&lt;/author&gt;&lt;author&gt;Li, Yinqing&lt;/author&gt;&lt;author&gt;Fine, Eli J&lt;/author&gt;&lt;author&gt;Wu, Xuebing&lt;/author&gt;&lt;author&gt;Shalem, Ophir&lt;/author&gt;&lt;author&gt;Cradick, Thomas J&lt;/author&gt;&lt;author&gt;Marraffini, Luciano a&lt;/author&gt;&lt;author&gt;Bao, Gang&lt;/author&gt;&lt;author&gt;Zhang, Feng&lt;/author&gt;&lt;/authors&gt;&lt;/contributors&gt;&lt;titles&gt;&lt;title&gt;DNA targeting specificity of RNA-guided Cas9 nucleases.&lt;/title&gt;&lt;secondary-title&gt;Nature biotechnology&lt;/secondary-title&gt;&lt;/titles&gt;&lt;pages&gt;827-32&lt;/pages&gt;&lt;volume&gt;31&lt;/volume&gt;&lt;keywords&gt;&lt;keyword&gt;Bacterial Proteins&lt;/keyword&gt;&lt;keyword&gt;Bacterial Proteins: genetics&lt;/keyword&gt;&lt;keyword&gt;Base Pair Mismatch&lt;/keyword&gt;&lt;keyword&gt;Base Sequence&lt;/keyword&gt;&lt;keyword&gt;DNA&lt;/keyword&gt;&lt;keyword&gt;DNA: genetics&lt;/keyword&gt;&lt;keyword&gt;Deoxyribonucleases&lt;/keyword&gt;&lt;keyword&gt;Deoxyribonucleases: genetics&lt;/keyword&gt;&lt;keyword&gt;Genetic Engineering&lt;/keyword&gt;&lt;keyword&gt;Genetic Engineering: methods&lt;/keyword&gt;&lt;keyword&gt;Molecular Sequence Data&lt;/keyword&gt;&lt;keyword&gt;RNA, Guide&lt;/keyword&gt;&lt;keyword&gt;RNA, Guide: genetics&lt;/keyword&gt;&lt;keyword&gt;Streptococcus pyogenes&lt;/keyword&gt;&lt;keyword&gt;Streptococcus pyogenes: genetics&lt;/keyword&gt;&lt;keyword&gt;Transcription Factors&lt;/keyword&gt;&lt;keyword&gt;Transcription Factors: genetics&lt;/keyword&gt;&lt;/keywords&gt;&lt;dates&gt;&lt;year&gt;2013&lt;/year&gt;&lt;/dates&gt;&lt;isbn&gt;1095-9203 (Electronic)\r0036-8075 (Linking)&lt;/isbn&gt;&lt;accession-num&gt;23873081&lt;/accession-num&gt;&lt;urls&gt;&lt;/urls&gt;&lt;electronic-resource-num&gt;10.1038/nbt.2647&lt;/electronic-resource-num&gt;&lt;/record&gt;&lt;/Cite&gt;&lt;/EndNote&gt;</w:instrText>
      </w:r>
      <w:r w:rsidR="004356BF" w:rsidRPr="00E170B9">
        <w:fldChar w:fldCharType="separate"/>
      </w:r>
      <w:r w:rsidR="004356BF" w:rsidRPr="00E170B9">
        <w:rPr>
          <w:noProof/>
        </w:rPr>
        <w:t>(Hsu, et al., 2013)</w:t>
      </w:r>
      <w:r w:rsidR="004356BF" w:rsidRPr="00E170B9">
        <w:fldChar w:fldCharType="end"/>
      </w:r>
      <w:r w:rsidR="004356BF" w:rsidRPr="00E170B9">
        <w:t xml:space="preserve">.  The combined penalties are </w:t>
      </w:r>
      <w:r w:rsidR="007956CB" w:rsidRPr="00E170B9">
        <w:t xml:space="preserve">then combined into a probability score.  The scores range from </w:t>
      </w:r>
      <w:r w:rsidR="003E57C3" w:rsidRPr="00E170B9">
        <w:t>0 to 1, with 0 meaning virtually no chance of activity to 1 meaning inevitable activity.</w:t>
      </w:r>
      <w:r w:rsidR="00A04C07" w:rsidRPr="00E170B9">
        <w:t xml:space="preserve">  In addition to the matrix, the ratio of the activity (on-target) scores of both the target site and the off target </w:t>
      </w:r>
      <w:r w:rsidR="00A04C07" w:rsidRPr="00E170B9">
        <w:lastRenderedPageBreak/>
        <w:t>sequence is taken into account.  A high on to off ratio will reduce the likelihood of binding, whereas a high off to on ratio suggests increased binding affinity.</w:t>
      </w:r>
    </w:p>
    <w:p w14:paraId="3875A929" w14:textId="5B92146E" w:rsidR="008F775B" w:rsidRPr="00E170B9" w:rsidRDefault="008526CE" w:rsidP="00E170B9">
      <w:pPr>
        <w:spacing w:line="360" w:lineRule="auto"/>
        <w:jc w:val="both"/>
      </w:pPr>
      <w:r w:rsidRPr="00E170B9">
        <w:t>When the analysis is finished, the “Find Off-Targets” button label changes to “View Off-Targets”.  When clicking on this button, the user is directed to a pop-up window displaying t</w:t>
      </w:r>
      <w:r w:rsidR="007956CB" w:rsidRPr="00E170B9">
        <w:t>he top 50 off-target sites</w:t>
      </w:r>
      <w:r w:rsidRPr="00E170B9">
        <w:t xml:space="preserve"> and their scores.</w:t>
      </w:r>
    </w:p>
    <w:p w14:paraId="2E94135B" w14:textId="77777777" w:rsidR="00F27263" w:rsidRPr="00E170B9" w:rsidRDefault="00F27263" w:rsidP="00FC7916">
      <w:pPr>
        <w:spacing w:line="360" w:lineRule="auto"/>
      </w:pPr>
    </w:p>
    <w:p w14:paraId="210C95BC" w14:textId="74640D45" w:rsidR="00BB39F8" w:rsidRPr="00E170B9" w:rsidRDefault="00BB39F8" w:rsidP="00FC7916">
      <w:pPr>
        <w:spacing w:line="360" w:lineRule="auto"/>
      </w:pPr>
    </w:p>
    <w:p w14:paraId="655D4617" w14:textId="77777777" w:rsidR="00883402" w:rsidRPr="00E170B9" w:rsidRDefault="00883402" w:rsidP="00FC7916">
      <w:pPr>
        <w:spacing w:line="360" w:lineRule="auto"/>
      </w:pPr>
    </w:p>
    <w:p w14:paraId="62BD1A94" w14:textId="77777777" w:rsidR="006E44A1" w:rsidRPr="00E170B9" w:rsidRDefault="006E44A1" w:rsidP="00FC7916">
      <w:pPr>
        <w:spacing w:line="360" w:lineRule="auto"/>
        <w:rPr>
          <w:rFonts w:eastAsiaTheme="majorEastAsia"/>
          <w:b/>
          <w:bCs/>
        </w:rPr>
      </w:pPr>
      <w:bookmarkStart w:id="36" w:name="_Toc318464661"/>
      <w:r w:rsidRPr="00E170B9">
        <w:br w:type="page"/>
      </w:r>
    </w:p>
    <w:p w14:paraId="00FC6538" w14:textId="772F0AC5" w:rsidR="000666D3" w:rsidRPr="00E170B9" w:rsidRDefault="006E44A1" w:rsidP="00FC7916">
      <w:pPr>
        <w:pStyle w:val="Heading1"/>
        <w:spacing w:line="360" w:lineRule="auto"/>
        <w:rPr>
          <w:rFonts w:ascii="Times New Roman" w:hAnsi="Times New Roman" w:cs="Times New Roman"/>
          <w:color w:val="auto"/>
          <w:sz w:val="24"/>
          <w:szCs w:val="24"/>
        </w:rPr>
      </w:pPr>
      <w:bookmarkStart w:id="37" w:name="_Toc444686257"/>
      <w:bookmarkStart w:id="38" w:name="_Toc447983212"/>
      <w:r w:rsidRPr="00E170B9">
        <w:rPr>
          <w:rFonts w:ascii="Times New Roman" w:hAnsi="Times New Roman" w:cs="Times New Roman"/>
          <w:color w:val="auto"/>
          <w:sz w:val="24"/>
          <w:szCs w:val="24"/>
        </w:rPr>
        <w:t>APPENDIX</w:t>
      </w:r>
      <w:bookmarkEnd w:id="36"/>
      <w:bookmarkEnd w:id="37"/>
      <w:bookmarkEnd w:id="38"/>
    </w:p>
    <w:p w14:paraId="1A155C11" w14:textId="25FEAA06" w:rsidR="00F22C40" w:rsidRPr="00E170B9" w:rsidRDefault="00F22C40" w:rsidP="00FC7916">
      <w:pPr>
        <w:spacing w:line="360" w:lineRule="auto"/>
      </w:pPr>
    </w:p>
    <w:p w14:paraId="3A0F4518" w14:textId="4D0A5088" w:rsidR="00AB4118" w:rsidRPr="00E170B9" w:rsidRDefault="000666D3" w:rsidP="00561E0C">
      <w:pPr>
        <w:spacing w:line="360" w:lineRule="auto"/>
        <w:jc w:val="both"/>
      </w:pPr>
      <w:r w:rsidRPr="00E170B9">
        <w:rPr>
          <w:i/>
        </w:rPr>
        <w:t>KEGG</w:t>
      </w:r>
      <w:r w:rsidR="00373E96" w:rsidRPr="00E170B9">
        <w:rPr>
          <w:i/>
        </w:rPr>
        <w:t xml:space="preserve"> </w:t>
      </w:r>
      <w:r w:rsidRPr="00E170B9">
        <w:t>(genome.jp/</w:t>
      </w:r>
      <w:proofErr w:type="spellStart"/>
      <w:r w:rsidRPr="00E170B9">
        <w:t>kegg</w:t>
      </w:r>
      <w:proofErr w:type="spellEnd"/>
      <w:r w:rsidR="004E7BBE" w:rsidRPr="00E170B9">
        <w:t>)</w:t>
      </w:r>
      <w:r w:rsidR="00373E96" w:rsidRPr="00E170B9">
        <w:t xml:space="preserve">: </w:t>
      </w:r>
      <w:r w:rsidR="00AB4118" w:rsidRPr="00E170B9">
        <w:t>KEGG is a powerful database with a variety of organisms and subsequent annotation on their genes and related pathways.  CASPER utilizes this collection of information to obtain position and sequence information on genes requested by the user.</w:t>
      </w:r>
      <w:r w:rsidR="00C839F7" w:rsidRPr="00E170B9">
        <w:t xml:space="preserve">  For more information on using the KEGG database go to the website listed above.</w:t>
      </w:r>
    </w:p>
    <w:p w14:paraId="7730B236" w14:textId="77777777" w:rsidR="004E7BBE" w:rsidRPr="00E170B9" w:rsidRDefault="004E7BBE" w:rsidP="00FC7916">
      <w:pPr>
        <w:spacing w:line="360" w:lineRule="auto"/>
      </w:pPr>
    </w:p>
    <w:p w14:paraId="66BA8191" w14:textId="21F9B499" w:rsidR="00C839F7" w:rsidRPr="00E170B9" w:rsidRDefault="004E7BBE" w:rsidP="00561E0C">
      <w:pPr>
        <w:spacing w:line="360" w:lineRule="auto"/>
        <w:jc w:val="both"/>
      </w:pPr>
      <w:r w:rsidRPr="00E170B9">
        <w:rPr>
          <w:i/>
        </w:rPr>
        <w:t>NCBI</w:t>
      </w:r>
      <w:r w:rsidR="00373E96" w:rsidRPr="00E170B9">
        <w:rPr>
          <w:i/>
        </w:rPr>
        <w:t xml:space="preserve"> </w:t>
      </w:r>
      <w:r w:rsidRPr="00E170B9">
        <w:t>(ncbi.com/genome)</w:t>
      </w:r>
      <w:r w:rsidR="00373E96" w:rsidRPr="00E170B9">
        <w:t xml:space="preserve">: </w:t>
      </w:r>
      <w:r w:rsidR="00C839F7" w:rsidRPr="00E170B9">
        <w:t>The NCBI genome and nucleotide databases are used by CASPER to download geno</w:t>
      </w:r>
      <w:r w:rsidR="00EE2851" w:rsidRPr="00E170B9">
        <w:t>mes of interest.  Thus, the genomes available for CRISPR target analysis by this software is limited only by the number of genomes listed on the NCBI website.</w:t>
      </w:r>
    </w:p>
    <w:p w14:paraId="1257FC32" w14:textId="77777777" w:rsidR="00D57EAB" w:rsidRPr="00E170B9" w:rsidRDefault="00D57EAB" w:rsidP="00FC7916">
      <w:pPr>
        <w:spacing w:line="360" w:lineRule="auto"/>
      </w:pPr>
    </w:p>
    <w:p w14:paraId="5CE989F7" w14:textId="0A98336F" w:rsidR="000E6E9C" w:rsidRPr="00E170B9" w:rsidRDefault="000E6E9C">
      <w:r w:rsidRPr="00E170B9">
        <w:br w:type="page"/>
      </w:r>
    </w:p>
    <w:p w14:paraId="78B63E0C" w14:textId="35AB8E42" w:rsidR="008D537B" w:rsidRPr="00E170B9" w:rsidRDefault="008D537B" w:rsidP="008D537B">
      <w:pPr>
        <w:pStyle w:val="Heading1"/>
        <w:spacing w:line="360" w:lineRule="auto"/>
        <w:rPr>
          <w:rFonts w:ascii="Times New Roman" w:hAnsi="Times New Roman" w:cs="Times New Roman"/>
          <w:color w:val="auto"/>
          <w:sz w:val="24"/>
          <w:szCs w:val="24"/>
        </w:rPr>
      </w:pPr>
      <w:bookmarkStart w:id="39" w:name="_Toc444686258"/>
      <w:bookmarkStart w:id="40" w:name="_Toc447983213"/>
      <w:r w:rsidRPr="00E170B9">
        <w:rPr>
          <w:rFonts w:ascii="Times New Roman" w:hAnsi="Times New Roman" w:cs="Times New Roman"/>
          <w:color w:val="auto"/>
          <w:sz w:val="24"/>
          <w:szCs w:val="24"/>
        </w:rPr>
        <w:t>REFERENCES</w:t>
      </w:r>
      <w:bookmarkEnd w:id="39"/>
      <w:bookmarkEnd w:id="40"/>
    </w:p>
    <w:p w14:paraId="5B9E5638" w14:textId="77777777" w:rsidR="00E170B9" w:rsidRDefault="00E170B9" w:rsidP="00561E0C">
      <w:pPr>
        <w:pStyle w:val="EndNoteBibliography"/>
        <w:spacing w:line="360" w:lineRule="auto"/>
        <w:jc w:val="both"/>
      </w:pPr>
    </w:p>
    <w:p w14:paraId="5B9934EF" w14:textId="77777777" w:rsidR="00CF1655" w:rsidRPr="00CF1655" w:rsidRDefault="00DE25AE" w:rsidP="00CF1655">
      <w:pPr>
        <w:pStyle w:val="EndNoteBibliography"/>
        <w:rPr>
          <w:noProof/>
        </w:rPr>
      </w:pPr>
      <w:r w:rsidRPr="00E170B9">
        <w:fldChar w:fldCharType="begin"/>
      </w:r>
      <w:r w:rsidRPr="00E170B9">
        <w:instrText xml:space="preserve"> ADDIN EN.REFLIST </w:instrText>
      </w:r>
      <w:r w:rsidRPr="00E170B9">
        <w:fldChar w:fldCharType="separate"/>
      </w:r>
      <w:r w:rsidR="00CF1655" w:rsidRPr="00CF1655">
        <w:rPr>
          <w:noProof/>
        </w:rPr>
        <w:t>Hsu, P.D.</w:t>
      </w:r>
      <w:r w:rsidR="00CF1655" w:rsidRPr="00CF1655">
        <w:rPr>
          <w:i/>
          <w:noProof/>
        </w:rPr>
        <w:t>, et al.</w:t>
      </w:r>
      <w:r w:rsidR="00CF1655" w:rsidRPr="00CF1655">
        <w:rPr>
          <w:noProof/>
        </w:rPr>
        <w:t xml:space="preserve"> DNA targeting specificity of RNA-guided Cas9 nucleases. </w:t>
      </w:r>
      <w:r w:rsidR="00CF1655" w:rsidRPr="00CF1655">
        <w:rPr>
          <w:i/>
          <w:noProof/>
        </w:rPr>
        <w:t>Nature biotechnology</w:t>
      </w:r>
      <w:r w:rsidR="00CF1655" w:rsidRPr="00CF1655">
        <w:rPr>
          <w:noProof/>
        </w:rPr>
        <w:t xml:space="preserve"> 2013;31:827-832.</w:t>
      </w:r>
    </w:p>
    <w:p w14:paraId="09C62A06" w14:textId="77777777" w:rsidR="00CF1655" w:rsidRPr="00CF1655" w:rsidRDefault="00CF1655" w:rsidP="00CF1655">
      <w:pPr>
        <w:pStyle w:val="EndNoteBibliography"/>
        <w:rPr>
          <w:noProof/>
        </w:rPr>
      </w:pPr>
      <w:r w:rsidRPr="00CF1655">
        <w:rPr>
          <w:noProof/>
        </w:rPr>
        <w:t>Malina, A.</w:t>
      </w:r>
      <w:r w:rsidRPr="00CF1655">
        <w:rPr>
          <w:i/>
          <w:noProof/>
        </w:rPr>
        <w:t>, et al.</w:t>
      </w:r>
      <w:r w:rsidRPr="00CF1655">
        <w:rPr>
          <w:noProof/>
        </w:rPr>
        <w:t xml:space="preserve"> PAM multiplicity marks genomic target sites as inhibitory to CRISPR-Cas9 editing. </w:t>
      </w:r>
      <w:r w:rsidRPr="00CF1655">
        <w:rPr>
          <w:i/>
          <w:noProof/>
        </w:rPr>
        <w:t>Nature Communications</w:t>
      </w:r>
      <w:r w:rsidRPr="00CF1655">
        <w:rPr>
          <w:noProof/>
        </w:rPr>
        <w:t xml:space="preserve"> 2015;6:10124.</w:t>
      </w:r>
    </w:p>
    <w:p w14:paraId="58B77346" w14:textId="77777777" w:rsidR="00CF1655" w:rsidRPr="00CF1655" w:rsidRDefault="00CF1655" w:rsidP="00CF1655">
      <w:pPr>
        <w:pStyle w:val="EndNoteBibliography"/>
        <w:rPr>
          <w:noProof/>
        </w:rPr>
      </w:pPr>
      <w:r w:rsidRPr="00CF1655">
        <w:rPr>
          <w:noProof/>
        </w:rPr>
        <w:t>Moreno-Mateos, M.A.</w:t>
      </w:r>
      <w:r w:rsidRPr="00CF1655">
        <w:rPr>
          <w:i/>
          <w:noProof/>
        </w:rPr>
        <w:t>, et al.</w:t>
      </w:r>
      <w:r w:rsidRPr="00CF1655">
        <w:rPr>
          <w:noProof/>
        </w:rPr>
        <w:t xml:space="preserve"> CRISPRscan: designing highly efficient sgRNAs for CRISPR-Cas9 targeting in vivo. </w:t>
      </w:r>
      <w:r w:rsidRPr="00CF1655">
        <w:rPr>
          <w:i/>
          <w:noProof/>
        </w:rPr>
        <w:t>Nat Meth</w:t>
      </w:r>
      <w:r w:rsidRPr="00CF1655">
        <w:rPr>
          <w:noProof/>
        </w:rPr>
        <w:t xml:space="preserve"> 2015;12(10):982-988.</w:t>
      </w:r>
    </w:p>
    <w:p w14:paraId="50D8F2CE" w14:textId="77777777" w:rsidR="00CF1655" w:rsidRPr="00CF1655" w:rsidRDefault="00CF1655" w:rsidP="00CF1655">
      <w:pPr>
        <w:pStyle w:val="EndNoteBibliography"/>
        <w:rPr>
          <w:noProof/>
        </w:rPr>
      </w:pPr>
      <w:r w:rsidRPr="00CF1655">
        <w:rPr>
          <w:noProof/>
        </w:rPr>
        <w:t>Wang, T.</w:t>
      </w:r>
      <w:r w:rsidRPr="00CF1655">
        <w:rPr>
          <w:i/>
          <w:noProof/>
        </w:rPr>
        <w:t>, et al.</w:t>
      </w:r>
      <w:r w:rsidRPr="00CF1655">
        <w:rPr>
          <w:noProof/>
        </w:rPr>
        <w:t xml:space="preserve"> Genetic Screens in Human Cells Using the CRISPR-Cas9 System. </w:t>
      </w:r>
      <w:r w:rsidRPr="00CF1655">
        <w:rPr>
          <w:i/>
          <w:noProof/>
        </w:rPr>
        <w:t>Science</w:t>
      </w:r>
      <w:r w:rsidRPr="00CF1655">
        <w:rPr>
          <w:noProof/>
        </w:rPr>
        <w:t xml:space="preserve"> 2014;343(6166):80.</w:t>
      </w:r>
    </w:p>
    <w:p w14:paraId="3636773E" w14:textId="10CE2E75" w:rsidR="00F22C40" w:rsidRPr="00E170B9" w:rsidRDefault="00DE25AE" w:rsidP="00561E0C">
      <w:pPr>
        <w:spacing w:line="360" w:lineRule="auto"/>
        <w:jc w:val="both"/>
      </w:pPr>
      <w:r w:rsidRPr="00E170B9">
        <w:fldChar w:fldCharType="end"/>
      </w:r>
    </w:p>
    <w:sectPr w:rsidR="00F22C40" w:rsidRPr="00E170B9" w:rsidSect="007942B9">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E3A67" w14:textId="77777777" w:rsidR="001B2643" w:rsidRDefault="001B2643" w:rsidP="008570C2">
      <w:r>
        <w:separator/>
      </w:r>
    </w:p>
  </w:endnote>
  <w:endnote w:type="continuationSeparator" w:id="0">
    <w:p w14:paraId="475B40F8" w14:textId="77777777" w:rsidR="001B2643" w:rsidRDefault="001B2643" w:rsidP="0085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372056"/>
      <w:docPartObj>
        <w:docPartGallery w:val="Page Numbers (Bottom of Page)"/>
        <w:docPartUnique/>
      </w:docPartObj>
    </w:sdtPr>
    <w:sdtEndPr>
      <w:rPr>
        <w:noProof/>
      </w:rPr>
    </w:sdtEndPr>
    <w:sdtContent>
      <w:p w14:paraId="1B04DF74" w14:textId="1EFC1C2C" w:rsidR="001B2643" w:rsidRDefault="001B2643">
        <w:pPr>
          <w:pStyle w:val="Footer"/>
          <w:jc w:val="center"/>
        </w:pPr>
        <w:r>
          <w:fldChar w:fldCharType="begin"/>
        </w:r>
        <w:r>
          <w:instrText xml:space="preserve"> PAGE   \* MERGEFORMAT </w:instrText>
        </w:r>
        <w:r>
          <w:fldChar w:fldCharType="separate"/>
        </w:r>
        <w:r w:rsidR="00CF1655">
          <w:rPr>
            <w:noProof/>
          </w:rPr>
          <w:t>14</w:t>
        </w:r>
        <w:r>
          <w:rPr>
            <w:noProof/>
          </w:rPr>
          <w:fldChar w:fldCharType="end"/>
        </w:r>
      </w:p>
    </w:sdtContent>
  </w:sdt>
  <w:p w14:paraId="3CF07AAC" w14:textId="77777777" w:rsidR="001B2643" w:rsidRDefault="001B26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AE820" w14:textId="77777777" w:rsidR="001B2643" w:rsidRDefault="001B2643" w:rsidP="008570C2">
      <w:r>
        <w:separator/>
      </w:r>
    </w:p>
  </w:footnote>
  <w:footnote w:type="continuationSeparator" w:id="0">
    <w:p w14:paraId="27AE1B40" w14:textId="77777777" w:rsidR="001B2643" w:rsidRDefault="001B2643" w:rsidP="008570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5D8"/>
    <w:multiLevelType w:val="hybridMultilevel"/>
    <w:tmpl w:val="4992D8B2"/>
    <w:lvl w:ilvl="0" w:tplc="B2DEA6C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7354F"/>
    <w:multiLevelType w:val="hybridMultilevel"/>
    <w:tmpl w:val="781C5F2E"/>
    <w:lvl w:ilvl="0" w:tplc="84CAD5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47B92"/>
    <w:multiLevelType w:val="hybridMultilevel"/>
    <w:tmpl w:val="CB76080A"/>
    <w:lvl w:ilvl="0" w:tplc="B1102A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50E42"/>
    <w:multiLevelType w:val="hybridMultilevel"/>
    <w:tmpl w:val="4B3C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we2v2d0fwfeoevfs35wfwyrw2vparwafa5&quot;&gt;CASPER_References&lt;record-ids&gt;&lt;item&gt;9&lt;/item&gt;&lt;item&gt;13&lt;/item&gt;&lt;item&gt;17&lt;/item&gt;&lt;item&gt;49&lt;/item&gt;&lt;/record-ids&gt;&lt;/item&gt;&lt;/Libraries&gt;"/>
  </w:docVars>
  <w:rsids>
    <w:rsidRoot w:val="00DD6048"/>
    <w:rsid w:val="000039A1"/>
    <w:rsid w:val="00005C76"/>
    <w:rsid w:val="00022691"/>
    <w:rsid w:val="00024736"/>
    <w:rsid w:val="0002493C"/>
    <w:rsid w:val="00047832"/>
    <w:rsid w:val="000666D3"/>
    <w:rsid w:val="00080C59"/>
    <w:rsid w:val="00095B31"/>
    <w:rsid w:val="000D39DD"/>
    <w:rsid w:val="000E10CD"/>
    <w:rsid w:val="000E6E9C"/>
    <w:rsid w:val="001147A1"/>
    <w:rsid w:val="001204DB"/>
    <w:rsid w:val="00146115"/>
    <w:rsid w:val="00156ABE"/>
    <w:rsid w:val="00156D35"/>
    <w:rsid w:val="001A3664"/>
    <w:rsid w:val="001B2643"/>
    <w:rsid w:val="001B6E7F"/>
    <w:rsid w:val="001C3DAA"/>
    <w:rsid w:val="001D0CCA"/>
    <w:rsid w:val="001D4B58"/>
    <w:rsid w:val="0022433F"/>
    <w:rsid w:val="00234283"/>
    <w:rsid w:val="00242664"/>
    <w:rsid w:val="002461BB"/>
    <w:rsid w:val="00247686"/>
    <w:rsid w:val="00260050"/>
    <w:rsid w:val="00260489"/>
    <w:rsid w:val="00263C9A"/>
    <w:rsid w:val="002653F5"/>
    <w:rsid w:val="002731FE"/>
    <w:rsid w:val="00274FD4"/>
    <w:rsid w:val="00275BAA"/>
    <w:rsid w:val="002817D0"/>
    <w:rsid w:val="0028328F"/>
    <w:rsid w:val="0028374C"/>
    <w:rsid w:val="002C4F88"/>
    <w:rsid w:val="002F3E07"/>
    <w:rsid w:val="00303D52"/>
    <w:rsid w:val="003104C3"/>
    <w:rsid w:val="00324BE7"/>
    <w:rsid w:val="00326C7E"/>
    <w:rsid w:val="003270AD"/>
    <w:rsid w:val="00332BD8"/>
    <w:rsid w:val="00340E6C"/>
    <w:rsid w:val="003435FD"/>
    <w:rsid w:val="003576BC"/>
    <w:rsid w:val="00373E96"/>
    <w:rsid w:val="00394DD0"/>
    <w:rsid w:val="003B14D2"/>
    <w:rsid w:val="003B154A"/>
    <w:rsid w:val="003B2164"/>
    <w:rsid w:val="003D37CE"/>
    <w:rsid w:val="003E57C3"/>
    <w:rsid w:val="003E6DDC"/>
    <w:rsid w:val="004053AB"/>
    <w:rsid w:val="00405CE6"/>
    <w:rsid w:val="00417A53"/>
    <w:rsid w:val="004356BF"/>
    <w:rsid w:val="0043766C"/>
    <w:rsid w:val="00440052"/>
    <w:rsid w:val="0045301A"/>
    <w:rsid w:val="004C199F"/>
    <w:rsid w:val="004E211B"/>
    <w:rsid w:val="004E5226"/>
    <w:rsid w:val="004E62D6"/>
    <w:rsid w:val="004E7BBE"/>
    <w:rsid w:val="004F1ACB"/>
    <w:rsid w:val="004F3549"/>
    <w:rsid w:val="00505097"/>
    <w:rsid w:val="00510499"/>
    <w:rsid w:val="00514191"/>
    <w:rsid w:val="00514871"/>
    <w:rsid w:val="00523737"/>
    <w:rsid w:val="00523894"/>
    <w:rsid w:val="00526843"/>
    <w:rsid w:val="005309B8"/>
    <w:rsid w:val="00533F8C"/>
    <w:rsid w:val="00553006"/>
    <w:rsid w:val="00561E0C"/>
    <w:rsid w:val="00583EF7"/>
    <w:rsid w:val="005850CB"/>
    <w:rsid w:val="00593468"/>
    <w:rsid w:val="005B27C4"/>
    <w:rsid w:val="005C229A"/>
    <w:rsid w:val="005C4EDB"/>
    <w:rsid w:val="005E0BF1"/>
    <w:rsid w:val="005E3E0D"/>
    <w:rsid w:val="00603007"/>
    <w:rsid w:val="006042A7"/>
    <w:rsid w:val="0060531D"/>
    <w:rsid w:val="006066BB"/>
    <w:rsid w:val="00622333"/>
    <w:rsid w:val="00625D3D"/>
    <w:rsid w:val="00630167"/>
    <w:rsid w:val="006567F8"/>
    <w:rsid w:val="0066783D"/>
    <w:rsid w:val="006736D1"/>
    <w:rsid w:val="0067659F"/>
    <w:rsid w:val="0067726D"/>
    <w:rsid w:val="006A716A"/>
    <w:rsid w:val="006B73CB"/>
    <w:rsid w:val="006E0E62"/>
    <w:rsid w:val="006E11C8"/>
    <w:rsid w:val="006E44A1"/>
    <w:rsid w:val="006F30FE"/>
    <w:rsid w:val="006F35FC"/>
    <w:rsid w:val="0071565B"/>
    <w:rsid w:val="00730AEE"/>
    <w:rsid w:val="0074403A"/>
    <w:rsid w:val="00784616"/>
    <w:rsid w:val="0078591D"/>
    <w:rsid w:val="00790FB2"/>
    <w:rsid w:val="007936DD"/>
    <w:rsid w:val="007942B9"/>
    <w:rsid w:val="007956CB"/>
    <w:rsid w:val="00796E5A"/>
    <w:rsid w:val="007A3DBF"/>
    <w:rsid w:val="007B6009"/>
    <w:rsid w:val="007C5CD5"/>
    <w:rsid w:val="007D3599"/>
    <w:rsid w:val="007E1C33"/>
    <w:rsid w:val="007F251D"/>
    <w:rsid w:val="007F33DD"/>
    <w:rsid w:val="007F44CE"/>
    <w:rsid w:val="0080761B"/>
    <w:rsid w:val="00814CA4"/>
    <w:rsid w:val="008439BF"/>
    <w:rsid w:val="00844538"/>
    <w:rsid w:val="00850170"/>
    <w:rsid w:val="008526CE"/>
    <w:rsid w:val="008564C3"/>
    <w:rsid w:val="008570C2"/>
    <w:rsid w:val="00864A8B"/>
    <w:rsid w:val="00865DFC"/>
    <w:rsid w:val="008704EC"/>
    <w:rsid w:val="00871B3F"/>
    <w:rsid w:val="008737A4"/>
    <w:rsid w:val="00883402"/>
    <w:rsid w:val="0088502E"/>
    <w:rsid w:val="00891BE6"/>
    <w:rsid w:val="008C3142"/>
    <w:rsid w:val="008C31C3"/>
    <w:rsid w:val="008C61C1"/>
    <w:rsid w:val="008D537B"/>
    <w:rsid w:val="008E0AB9"/>
    <w:rsid w:val="008E505B"/>
    <w:rsid w:val="008E6E5D"/>
    <w:rsid w:val="008F71A1"/>
    <w:rsid w:val="008F775B"/>
    <w:rsid w:val="00901922"/>
    <w:rsid w:val="00903C1B"/>
    <w:rsid w:val="00912717"/>
    <w:rsid w:val="00915630"/>
    <w:rsid w:val="00931DF0"/>
    <w:rsid w:val="00943E0E"/>
    <w:rsid w:val="00952458"/>
    <w:rsid w:val="00953F3E"/>
    <w:rsid w:val="00961142"/>
    <w:rsid w:val="00976139"/>
    <w:rsid w:val="0098495A"/>
    <w:rsid w:val="009A04FD"/>
    <w:rsid w:val="009C1ED1"/>
    <w:rsid w:val="009C2160"/>
    <w:rsid w:val="009D2179"/>
    <w:rsid w:val="009E365B"/>
    <w:rsid w:val="009E4241"/>
    <w:rsid w:val="009F4FBB"/>
    <w:rsid w:val="00A04C07"/>
    <w:rsid w:val="00A05A71"/>
    <w:rsid w:val="00A168A0"/>
    <w:rsid w:val="00A23E22"/>
    <w:rsid w:val="00A5796E"/>
    <w:rsid w:val="00A61DB2"/>
    <w:rsid w:val="00A62924"/>
    <w:rsid w:val="00A73A04"/>
    <w:rsid w:val="00A80522"/>
    <w:rsid w:val="00AB02D2"/>
    <w:rsid w:val="00AB4118"/>
    <w:rsid w:val="00AB5752"/>
    <w:rsid w:val="00AE4EFF"/>
    <w:rsid w:val="00AF006D"/>
    <w:rsid w:val="00AF2923"/>
    <w:rsid w:val="00B03529"/>
    <w:rsid w:val="00B70D50"/>
    <w:rsid w:val="00B80322"/>
    <w:rsid w:val="00B819B3"/>
    <w:rsid w:val="00B83544"/>
    <w:rsid w:val="00B85388"/>
    <w:rsid w:val="00B9566B"/>
    <w:rsid w:val="00B95878"/>
    <w:rsid w:val="00BA2C17"/>
    <w:rsid w:val="00BB34A1"/>
    <w:rsid w:val="00BB39F8"/>
    <w:rsid w:val="00BB3B68"/>
    <w:rsid w:val="00BB5C6A"/>
    <w:rsid w:val="00BC3BE9"/>
    <w:rsid w:val="00BD3968"/>
    <w:rsid w:val="00BE4C95"/>
    <w:rsid w:val="00BE5FFB"/>
    <w:rsid w:val="00C15826"/>
    <w:rsid w:val="00C25C38"/>
    <w:rsid w:val="00C3471B"/>
    <w:rsid w:val="00C37F3D"/>
    <w:rsid w:val="00C426B8"/>
    <w:rsid w:val="00C50B7F"/>
    <w:rsid w:val="00C50BFC"/>
    <w:rsid w:val="00C61E61"/>
    <w:rsid w:val="00C725E8"/>
    <w:rsid w:val="00C76DC7"/>
    <w:rsid w:val="00C839F7"/>
    <w:rsid w:val="00C8661C"/>
    <w:rsid w:val="00CC0E68"/>
    <w:rsid w:val="00CD0284"/>
    <w:rsid w:val="00CE4580"/>
    <w:rsid w:val="00CE7621"/>
    <w:rsid w:val="00CF0803"/>
    <w:rsid w:val="00CF1655"/>
    <w:rsid w:val="00D13524"/>
    <w:rsid w:val="00D274AA"/>
    <w:rsid w:val="00D32F50"/>
    <w:rsid w:val="00D430FD"/>
    <w:rsid w:val="00D45F11"/>
    <w:rsid w:val="00D51BE4"/>
    <w:rsid w:val="00D52585"/>
    <w:rsid w:val="00D57EAB"/>
    <w:rsid w:val="00D67ACC"/>
    <w:rsid w:val="00D85D6E"/>
    <w:rsid w:val="00D865C2"/>
    <w:rsid w:val="00DB4D17"/>
    <w:rsid w:val="00DC3950"/>
    <w:rsid w:val="00DD6048"/>
    <w:rsid w:val="00DE25AE"/>
    <w:rsid w:val="00DE29D6"/>
    <w:rsid w:val="00E170B9"/>
    <w:rsid w:val="00E30BD4"/>
    <w:rsid w:val="00E52EDD"/>
    <w:rsid w:val="00E6100F"/>
    <w:rsid w:val="00E77812"/>
    <w:rsid w:val="00EA7A01"/>
    <w:rsid w:val="00EC5DE3"/>
    <w:rsid w:val="00ED3755"/>
    <w:rsid w:val="00EE21C4"/>
    <w:rsid w:val="00EE21CC"/>
    <w:rsid w:val="00EE2851"/>
    <w:rsid w:val="00EF6566"/>
    <w:rsid w:val="00EF7A0F"/>
    <w:rsid w:val="00F06204"/>
    <w:rsid w:val="00F22C40"/>
    <w:rsid w:val="00F268C1"/>
    <w:rsid w:val="00F27263"/>
    <w:rsid w:val="00F42457"/>
    <w:rsid w:val="00F63F19"/>
    <w:rsid w:val="00F66BDF"/>
    <w:rsid w:val="00F81D4F"/>
    <w:rsid w:val="00F871BC"/>
    <w:rsid w:val="00F951D8"/>
    <w:rsid w:val="00F95644"/>
    <w:rsid w:val="00FB733D"/>
    <w:rsid w:val="00FC7916"/>
    <w:rsid w:val="00FC7966"/>
    <w:rsid w:val="00FD6D82"/>
    <w:rsid w:val="00FE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E2B8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E6D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61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5D"/>
    <w:pPr>
      <w:ind w:left="720"/>
      <w:contextualSpacing/>
    </w:pPr>
  </w:style>
  <w:style w:type="paragraph" w:styleId="BalloonText">
    <w:name w:val="Balloon Text"/>
    <w:basedOn w:val="Normal"/>
    <w:link w:val="BalloonTextChar"/>
    <w:uiPriority w:val="99"/>
    <w:semiHidden/>
    <w:unhideWhenUsed/>
    <w:rsid w:val="00630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630167"/>
    <w:rPr>
      <w:rFonts w:ascii="Lucida Grande" w:hAnsi="Lucida Grande"/>
      <w:sz w:val="18"/>
      <w:szCs w:val="18"/>
      <w:lang w:eastAsia="en-US"/>
    </w:rPr>
  </w:style>
  <w:style w:type="character" w:styleId="PlaceholderText">
    <w:name w:val="Placeholder Text"/>
    <w:basedOn w:val="DefaultParagraphFont"/>
    <w:uiPriority w:val="99"/>
    <w:semiHidden/>
    <w:rsid w:val="000039A1"/>
    <w:rPr>
      <w:color w:val="808080"/>
    </w:rPr>
  </w:style>
  <w:style w:type="table" w:styleId="TableGrid">
    <w:name w:val="Table Grid"/>
    <w:basedOn w:val="TableNormal"/>
    <w:uiPriority w:val="59"/>
    <w:rsid w:val="006E1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70C2"/>
    <w:pPr>
      <w:tabs>
        <w:tab w:val="center" w:pos="4680"/>
        <w:tab w:val="right" w:pos="9360"/>
      </w:tabs>
    </w:pPr>
  </w:style>
  <w:style w:type="character" w:customStyle="1" w:styleId="HeaderChar">
    <w:name w:val="Header Char"/>
    <w:basedOn w:val="DefaultParagraphFont"/>
    <w:link w:val="Header"/>
    <w:uiPriority w:val="99"/>
    <w:rsid w:val="008570C2"/>
    <w:rPr>
      <w:sz w:val="24"/>
      <w:szCs w:val="24"/>
      <w:lang w:eastAsia="en-US"/>
    </w:rPr>
  </w:style>
  <w:style w:type="paragraph" w:styleId="Footer">
    <w:name w:val="footer"/>
    <w:basedOn w:val="Normal"/>
    <w:link w:val="FooterChar"/>
    <w:uiPriority w:val="99"/>
    <w:unhideWhenUsed/>
    <w:rsid w:val="008570C2"/>
    <w:pPr>
      <w:tabs>
        <w:tab w:val="center" w:pos="4680"/>
        <w:tab w:val="right" w:pos="9360"/>
      </w:tabs>
    </w:pPr>
  </w:style>
  <w:style w:type="character" w:customStyle="1" w:styleId="FooterChar">
    <w:name w:val="Footer Char"/>
    <w:basedOn w:val="DefaultParagraphFont"/>
    <w:link w:val="Footer"/>
    <w:uiPriority w:val="99"/>
    <w:rsid w:val="008570C2"/>
    <w:rPr>
      <w:sz w:val="24"/>
      <w:szCs w:val="24"/>
      <w:lang w:eastAsia="en-US"/>
    </w:rPr>
  </w:style>
  <w:style w:type="character" w:styleId="CommentReference">
    <w:name w:val="annotation reference"/>
    <w:basedOn w:val="DefaultParagraphFont"/>
    <w:uiPriority w:val="99"/>
    <w:semiHidden/>
    <w:unhideWhenUsed/>
    <w:rsid w:val="008570C2"/>
    <w:rPr>
      <w:sz w:val="16"/>
      <w:szCs w:val="16"/>
    </w:rPr>
  </w:style>
  <w:style w:type="paragraph" w:styleId="CommentText">
    <w:name w:val="annotation text"/>
    <w:basedOn w:val="Normal"/>
    <w:link w:val="CommentTextChar"/>
    <w:uiPriority w:val="99"/>
    <w:semiHidden/>
    <w:unhideWhenUsed/>
    <w:rsid w:val="008570C2"/>
    <w:rPr>
      <w:sz w:val="20"/>
      <w:szCs w:val="20"/>
    </w:rPr>
  </w:style>
  <w:style w:type="character" w:customStyle="1" w:styleId="CommentTextChar">
    <w:name w:val="Comment Text Char"/>
    <w:basedOn w:val="DefaultParagraphFont"/>
    <w:link w:val="CommentText"/>
    <w:uiPriority w:val="99"/>
    <w:semiHidden/>
    <w:rsid w:val="008570C2"/>
    <w:rPr>
      <w:lang w:eastAsia="en-US"/>
    </w:rPr>
  </w:style>
  <w:style w:type="paragraph" w:styleId="CommentSubject">
    <w:name w:val="annotation subject"/>
    <w:basedOn w:val="CommentText"/>
    <w:next w:val="CommentText"/>
    <w:link w:val="CommentSubjectChar"/>
    <w:uiPriority w:val="99"/>
    <w:semiHidden/>
    <w:unhideWhenUsed/>
    <w:rsid w:val="008570C2"/>
    <w:rPr>
      <w:b/>
      <w:bCs/>
    </w:rPr>
  </w:style>
  <w:style w:type="character" w:customStyle="1" w:styleId="CommentSubjectChar">
    <w:name w:val="Comment Subject Char"/>
    <w:basedOn w:val="CommentTextChar"/>
    <w:link w:val="CommentSubject"/>
    <w:uiPriority w:val="99"/>
    <w:semiHidden/>
    <w:rsid w:val="008570C2"/>
    <w:rPr>
      <w:b/>
      <w:bCs/>
      <w:lang w:eastAsia="en-US"/>
    </w:rPr>
  </w:style>
  <w:style w:type="paragraph" w:styleId="TOC1">
    <w:name w:val="toc 1"/>
    <w:basedOn w:val="Normal"/>
    <w:next w:val="Normal"/>
    <w:autoRedefine/>
    <w:uiPriority w:val="39"/>
    <w:unhideWhenUsed/>
    <w:qFormat/>
    <w:rsid w:val="005C229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3E6DDC"/>
    <w:pPr>
      <w:ind w:left="240"/>
    </w:pPr>
    <w:rPr>
      <w:rFonts w:asciiTheme="minorHAnsi" w:hAnsiTheme="minorHAnsi"/>
      <w:smallCaps/>
      <w:sz w:val="20"/>
      <w:szCs w:val="20"/>
    </w:rPr>
  </w:style>
  <w:style w:type="paragraph" w:styleId="TOC3">
    <w:name w:val="toc 3"/>
    <w:basedOn w:val="Normal"/>
    <w:next w:val="Normal"/>
    <w:autoRedefine/>
    <w:uiPriority w:val="39"/>
    <w:unhideWhenUsed/>
    <w:qFormat/>
    <w:rsid w:val="003E6DDC"/>
    <w:pPr>
      <w:ind w:left="480"/>
    </w:pPr>
    <w:rPr>
      <w:rFonts w:asciiTheme="minorHAnsi" w:hAnsiTheme="minorHAnsi"/>
      <w:i/>
      <w:iCs/>
      <w:sz w:val="20"/>
      <w:szCs w:val="20"/>
    </w:rPr>
  </w:style>
  <w:style w:type="paragraph" w:styleId="TOC4">
    <w:name w:val="toc 4"/>
    <w:basedOn w:val="Normal"/>
    <w:next w:val="Normal"/>
    <w:autoRedefine/>
    <w:uiPriority w:val="39"/>
    <w:unhideWhenUsed/>
    <w:rsid w:val="003E6DDC"/>
    <w:pPr>
      <w:ind w:left="720"/>
    </w:pPr>
    <w:rPr>
      <w:rFonts w:asciiTheme="minorHAnsi" w:hAnsiTheme="minorHAnsi"/>
      <w:sz w:val="18"/>
      <w:szCs w:val="18"/>
    </w:rPr>
  </w:style>
  <w:style w:type="paragraph" w:styleId="TOC5">
    <w:name w:val="toc 5"/>
    <w:basedOn w:val="Normal"/>
    <w:next w:val="Normal"/>
    <w:autoRedefine/>
    <w:uiPriority w:val="39"/>
    <w:unhideWhenUsed/>
    <w:rsid w:val="003E6DDC"/>
    <w:pPr>
      <w:ind w:left="960"/>
    </w:pPr>
    <w:rPr>
      <w:rFonts w:asciiTheme="minorHAnsi" w:hAnsiTheme="minorHAnsi"/>
      <w:sz w:val="18"/>
      <w:szCs w:val="18"/>
    </w:rPr>
  </w:style>
  <w:style w:type="paragraph" w:styleId="TOC6">
    <w:name w:val="toc 6"/>
    <w:basedOn w:val="Normal"/>
    <w:next w:val="Normal"/>
    <w:autoRedefine/>
    <w:uiPriority w:val="39"/>
    <w:unhideWhenUsed/>
    <w:rsid w:val="003E6DDC"/>
    <w:pPr>
      <w:ind w:left="1200"/>
    </w:pPr>
    <w:rPr>
      <w:rFonts w:asciiTheme="minorHAnsi" w:hAnsiTheme="minorHAnsi"/>
      <w:sz w:val="18"/>
      <w:szCs w:val="18"/>
    </w:rPr>
  </w:style>
  <w:style w:type="paragraph" w:styleId="TOC7">
    <w:name w:val="toc 7"/>
    <w:basedOn w:val="Normal"/>
    <w:next w:val="Normal"/>
    <w:autoRedefine/>
    <w:uiPriority w:val="39"/>
    <w:unhideWhenUsed/>
    <w:rsid w:val="003E6DDC"/>
    <w:pPr>
      <w:ind w:left="1440"/>
    </w:pPr>
    <w:rPr>
      <w:rFonts w:asciiTheme="minorHAnsi" w:hAnsiTheme="minorHAnsi"/>
      <w:sz w:val="18"/>
      <w:szCs w:val="18"/>
    </w:rPr>
  </w:style>
  <w:style w:type="paragraph" w:styleId="TOC8">
    <w:name w:val="toc 8"/>
    <w:basedOn w:val="Normal"/>
    <w:next w:val="Normal"/>
    <w:autoRedefine/>
    <w:uiPriority w:val="39"/>
    <w:unhideWhenUsed/>
    <w:rsid w:val="003E6DDC"/>
    <w:pPr>
      <w:ind w:left="1680"/>
    </w:pPr>
    <w:rPr>
      <w:rFonts w:asciiTheme="minorHAnsi" w:hAnsiTheme="minorHAnsi"/>
      <w:sz w:val="18"/>
      <w:szCs w:val="18"/>
    </w:rPr>
  </w:style>
  <w:style w:type="paragraph" w:styleId="TOC9">
    <w:name w:val="toc 9"/>
    <w:basedOn w:val="Normal"/>
    <w:next w:val="Normal"/>
    <w:autoRedefine/>
    <w:uiPriority w:val="39"/>
    <w:unhideWhenUsed/>
    <w:rsid w:val="003E6DDC"/>
    <w:pPr>
      <w:ind w:left="1920"/>
    </w:pPr>
    <w:rPr>
      <w:rFonts w:asciiTheme="minorHAnsi" w:hAnsiTheme="minorHAnsi"/>
      <w:sz w:val="18"/>
      <w:szCs w:val="18"/>
    </w:rPr>
  </w:style>
  <w:style w:type="character" w:customStyle="1" w:styleId="Heading1Char">
    <w:name w:val="Heading 1 Char"/>
    <w:basedOn w:val="DefaultParagraphFont"/>
    <w:link w:val="Heading1"/>
    <w:uiPriority w:val="9"/>
    <w:rsid w:val="003E6DDC"/>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3E6DDC"/>
    <w:pPr>
      <w:spacing w:line="276" w:lineRule="auto"/>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2461BB"/>
    <w:rPr>
      <w:rFonts w:asciiTheme="majorHAnsi" w:eastAsiaTheme="majorEastAsia" w:hAnsiTheme="majorHAnsi" w:cstheme="majorBidi"/>
      <w:b/>
      <w:bCs/>
      <w:color w:val="4F81BD" w:themeColor="accent1"/>
      <w:sz w:val="26"/>
      <w:szCs w:val="26"/>
      <w:lang w:eastAsia="en-US"/>
    </w:rPr>
  </w:style>
  <w:style w:type="paragraph" w:styleId="Caption">
    <w:name w:val="caption"/>
    <w:basedOn w:val="Normal"/>
    <w:next w:val="Normal"/>
    <w:uiPriority w:val="35"/>
    <w:unhideWhenUsed/>
    <w:qFormat/>
    <w:rsid w:val="0078591D"/>
    <w:pPr>
      <w:spacing w:after="200"/>
    </w:pPr>
    <w:rPr>
      <w:b/>
      <w:bCs/>
      <w:color w:val="4F81BD" w:themeColor="accent1"/>
      <w:sz w:val="18"/>
      <w:szCs w:val="18"/>
    </w:rPr>
  </w:style>
  <w:style w:type="paragraph" w:customStyle="1" w:styleId="EndNoteBibliographyTitle">
    <w:name w:val="EndNote Bibliography Title"/>
    <w:basedOn w:val="Normal"/>
    <w:rsid w:val="00DE25AE"/>
    <w:pPr>
      <w:jc w:val="center"/>
    </w:pPr>
  </w:style>
  <w:style w:type="paragraph" w:customStyle="1" w:styleId="EndNoteBibliography">
    <w:name w:val="EndNote Bibliography"/>
    <w:basedOn w:val="Normal"/>
    <w:rsid w:val="00DE25AE"/>
  </w:style>
  <w:style w:type="character" w:styleId="Hyperlink">
    <w:name w:val="Hyperlink"/>
    <w:basedOn w:val="DefaultParagraphFont"/>
    <w:uiPriority w:val="99"/>
    <w:unhideWhenUsed/>
    <w:rsid w:val="006E44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E6D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61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5D"/>
    <w:pPr>
      <w:ind w:left="720"/>
      <w:contextualSpacing/>
    </w:pPr>
  </w:style>
  <w:style w:type="paragraph" w:styleId="BalloonText">
    <w:name w:val="Balloon Text"/>
    <w:basedOn w:val="Normal"/>
    <w:link w:val="BalloonTextChar"/>
    <w:uiPriority w:val="99"/>
    <w:semiHidden/>
    <w:unhideWhenUsed/>
    <w:rsid w:val="00630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630167"/>
    <w:rPr>
      <w:rFonts w:ascii="Lucida Grande" w:hAnsi="Lucida Grande"/>
      <w:sz w:val="18"/>
      <w:szCs w:val="18"/>
      <w:lang w:eastAsia="en-US"/>
    </w:rPr>
  </w:style>
  <w:style w:type="character" w:styleId="PlaceholderText">
    <w:name w:val="Placeholder Text"/>
    <w:basedOn w:val="DefaultParagraphFont"/>
    <w:uiPriority w:val="99"/>
    <w:semiHidden/>
    <w:rsid w:val="000039A1"/>
    <w:rPr>
      <w:color w:val="808080"/>
    </w:rPr>
  </w:style>
  <w:style w:type="table" w:styleId="TableGrid">
    <w:name w:val="Table Grid"/>
    <w:basedOn w:val="TableNormal"/>
    <w:uiPriority w:val="59"/>
    <w:rsid w:val="006E1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70C2"/>
    <w:pPr>
      <w:tabs>
        <w:tab w:val="center" w:pos="4680"/>
        <w:tab w:val="right" w:pos="9360"/>
      </w:tabs>
    </w:pPr>
  </w:style>
  <w:style w:type="character" w:customStyle="1" w:styleId="HeaderChar">
    <w:name w:val="Header Char"/>
    <w:basedOn w:val="DefaultParagraphFont"/>
    <w:link w:val="Header"/>
    <w:uiPriority w:val="99"/>
    <w:rsid w:val="008570C2"/>
    <w:rPr>
      <w:sz w:val="24"/>
      <w:szCs w:val="24"/>
      <w:lang w:eastAsia="en-US"/>
    </w:rPr>
  </w:style>
  <w:style w:type="paragraph" w:styleId="Footer">
    <w:name w:val="footer"/>
    <w:basedOn w:val="Normal"/>
    <w:link w:val="FooterChar"/>
    <w:uiPriority w:val="99"/>
    <w:unhideWhenUsed/>
    <w:rsid w:val="008570C2"/>
    <w:pPr>
      <w:tabs>
        <w:tab w:val="center" w:pos="4680"/>
        <w:tab w:val="right" w:pos="9360"/>
      </w:tabs>
    </w:pPr>
  </w:style>
  <w:style w:type="character" w:customStyle="1" w:styleId="FooterChar">
    <w:name w:val="Footer Char"/>
    <w:basedOn w:val="DefaultParagraphFont"/>
    <w:link w:val="Footer"/>
    <w:uiPriority w:val="99"/>
    <w:rsid w:val="008570C2"/>
    <w:rPr>
      <w:sz w:val="24"/>
      <w:szCs w:val="24"/>
      <w:lang w:eastAsia="en-US"/>
    </w:rPr>
  </w:style>
  <w:style w:type="character" w:styleId="CommentReference">
    <w:name w:val="annotation reference"/>
    <w:basedOn w:val="DefaultParagraphFont"/>
    <w:uiPriority w:val="99"/>
    <w:semiHidden/>
    <w:unhideWhenUsed/>
    <w:rsid w:val="008570C2"/>
    <w:rPr>
      <w:sz w:val="16"/>
      <w:szCs w:val="16"/>
    </w:rPr>
  </w:style>
  <w:style w:type="paragraph" w:styleId="CommentText">
    <w:name w:val="annotation text"/>
    <w:basedOn w:val="Normal"/>
    <w:link w:val="CommentTextChar"/>
    <w:uiPriority w:val="99"/>
    <w:semiHidden/>
    <w:unhideWhenUsed/>
    <w:rsid w:val="008570C2"/>
    <w:rPr>
      <w:sz w:val="20"/>
      <w:szCs w:val="20"/>
    </w:rPr>
  </w:style>
  <w:style w:type="character" w:customStyle="1" w:styleId="CommentTextChar">
    <w:name w:val="Comment Text Char"/>
    <w:basedOn w:val="DefaultParagraphFont"/>
    <w:link w:val="CommentText"/>
    <w:uiPriority w:val="99"/>
    <w:semiHidden/>
    <w:rsid w:val="008570C2"/>
    <w:rPr>
      <w:lang w:eastAsia="en-US"/>
    </w:rPr>
  </w:style>
  <w:style w:type="paragraph" w:styleId="CommentSubject">
    <w:name w:val="annotation subject"/>
    <w:basedOn w:val="CommentText"/>
    <w:next w:val="CommentText"/>
    <w:link w:val="CommentSubjectChar"/>
    <w:uiPriority w:val="99"/>
    <w:semiHidden/>
    <w:unhideWhenUsed/>
    <w:rsid w:val="008570C2"/>
    <w:rPr>
      <w:b/>
      <w:bCs/>
    </w:rPr>
  </w:style>
  <w:style w:type="character" w:customStyle="1" w:styleId="CommentSubjectChar">
    <w:name w:val="Comment Subject Char"/>
    <w:basedOn w:val="CommentTextChar"/>
    <w:link w:val="CommentSubject"/>
    <w:uiPriority w:val="99"/>
    <w:semiHidden/>
    <w:rsid w:val="008570C2"/>
    <w:rPr>
      <w:b/>
      <w:bCs/>
      <w:lang w:eastAsia="en-US"/>
    </w:rPr>
  </w:style>
  <w:style w:type="paragraph" w:styleId="TOC1">
    <w:name w:val="toc 1"/>
    <w:basedOn w:val="Normal"/>
    <w:next w:val="Normal"/>
    <w:autoRedefine/>
    <w:uiPriority w:val="39"/>
    <w:unhideWhenUsed/>
    <w:qFormat/>
    <w:rsid w:val="005C229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3E6DDC"/>
    <w:pPr>
      <w:ind w:left="240"/>
    </w:pPr>
    <w:rPr>
      <w:rFonts w:asciiTheme="minorHAnsi" w:hAnsiTheme="minorHAnsi"/>
      <w:smallCaps/>
      <w:sz w:val="20"/>
      <w:szCs w:val="20"/>
    </w:rPr>
  </w:style>
  <w:style w:type="paragraph" w:styleId="TOC3">
    <w:name w:val="toc 3"/>
    <w:basedOn w:val="Normal"/>
    <w:next w:val="Normal"/>
    <w:autoRedefine/>
    <w:uiPriority w:val="39"/>
    <w:unhideWhenUsed/>
    <w:qFormat/>
    <w:rsid w:val="003E6DDC"/>
    <w:pPr>
      <w:ind w:left="480"/>
    </w:pPr>
    <w:rPr>
      <w:rFonts w:asciiTheme="minorHAnsi" w:hAnsiTheme="minorHAnsi"/>
      <w:i/>
      <w:iCs/>
      <w:sz w:val="20"/>
      <w:szCs w:val="20"/>
    </w:rPr>
  </w:style>
  <w:style w:type="paragraph" w:styleId="TOC4">
    <w:name w:val="toc 4"/>
    <w:basedOn w:val="Normal"/>
    <w:next w:val="Normal"/>
    <w:autoRedefine/>
    <w:uiPriority w:val="39"/>
    <w:unhideWhenUsed/>
    <w:rsid w:val="003E6DDC"/>
    <w:pPr>
      <w:ind w:left="720"/>
    </w:pPr>
    <w:rPr>
      <w:rFonts w:asciiTheme="minorHAnsi" w:hAnsiTheme="minorHAnsi"/>
      <w:sz w:val="18"/>
      <w:szCs w:val="18"/>
    </w:rPr>
  </w:style>
  <w:style w:type="paragraph" w:styleId="TOC5">
    <w:name w:val="toc 5"/>
    <w:basedOn w:val="Normal"/>
    <w:next w:val="Normal"/>
    <w:autoRedefine/>
    <w:uiPriority w:val="39"/>
    <w:unhideWhenUsed/>
    <w:rsid w:val="003E6DDC"/>
    <w:pPr>
      <w:ind w:left="960"/>
    </w:pPr>
    <w:rPr>
      <w:rFonts w:asciiTheme="minorHAnsi" w:hAnsiTheme="minorHAnsi"/>
      <w:sz w:val="18"/>
      <w:szCs w:val="18"/>
    </w:rPr>
  </w:style>
  <w:style w:type="paragraph" w:styleId="TOC6">
    <w:name w:val="toc 6"/>
    <w:basedOn w:val="Normal"/>
    <w:next w:val="Normal"/>
    <w:autoRedefine/>
    <w:uiPriority w:val="39"/>
    <w:unhideWhenUsed/>
    <w:rsid w:val="003E6DDC"/>
    <w:pPr>
      <w:ind w:left="1200"/>
    </w:pPr>
    <w:rPr>
      <w:rFonts w:asciiTheme="minorHAnsi" w:hAnsiTheme="minorHAnsi"/>
      <w:sz w:val="18"/>
      <w:szCs w:val="18"/>
    </w:rPr>
  </w:style>
  <w:style w:type="paragraph" w:styleId="TOC7">
    <w:name w:val="toc 7"/>
    <w:basedOn w:val="Normal"/>
    <w:next w:val="Normal"/>
    <w:autoRedefine/>
    <w:uiPriority w:val="39"/>
    <w:unhideWhenUsed/>
    <w:rsid w:val="003E6DDC"/>
    <w:pPr>
      <w:ind w:left="1440"/>
    </w:pPr>
    <w:rPr>
      <w:rFonts w:asciiTheme="minorHAnsi" w:hAnsiTheme="minorHAnsi"/>
      <w:sz w:val="18"/>
      <w:szCs w:val="18"/>
    </w:rPr>
  </w:style>
  <w:style w:type="paragraph" w:styleId="TOC8">
    <w:name w:val="toc 8"/>
    <w:basedOn w:val="Normal"/>
    <w:next w:val="Normal"/>
    <w:autoRedefine/>
    <w:uiPriority w:val="39"/>
    <w:unhideWhenUsed/>
    <w:rsid w:val="003E6DDC"/>
    <w:pPr>
      <w:ind w:left="1680"/>
    </w:pPr>
    <w:rPr>
      <w:rFonts w:asciiTheme="minorHAnsi" w:hAnsiTheme="minorHAnsi"/>
      <w:sz w:val="18"/>
      <w:szCs w:val="18"/>
    </w:rPr>
  </w:style>
  <w:style w:type="paragraph" w:styleId="TOC9">
    <w:name w:val="toc 9"/>
    <w:basedOn w:val="Normal"/>
    <w:next w:val="Normal"/>
    <w:autoRedefine/>
    <w:uiPriority w:val="39"/>
    <w:unhideWhenUsed/>
    <w:rsid w:val="003E6DDC"/>
    <w:pPr>
      <w:ind w:left="1920"/>
    </w:pPr>
    <w:rPr>
      <w:rFonts w:asciiTheme="minorHAnsi" w:hAnsiTheme="minorHAnsi"/>
      <w:sz w:val="18"/>
      <w:szCs w:val="18"/>
    </w:rPr>
  </w:style>
  <w:style w:type="character" w:customStyle="1" w:styleId="Heading1Char">
    <w:name w:val="Heading 1 Char"/>
    <w:basedOn w:val="DefaultParagraphFont"/>
    <w:link w:val="Heading1"/>
    <w:uiPriority w:val="9"/>
    <w:rsid w:val="003E6DDC"/>
    <w:rPr>
      <w:rFonts w:asciiTheme="majorHAnsi" w:eastAsiaTheme="majorEastAsia" w:hAnsiTheme="majorHAnsi" w:cstheme="majorBidi"/>
      <w:b/>
      <w:bCs/>
      <w:color w:val="345A8A" w:themeColor="accent1" w:themeShade="B5"/>
      <w:sz w:val="32"/>
      <w:szCs w:val="32"/>
      <w:lang w:eastAsia="en-US"/>
    </w:rPr>
  </w:style>
  <w:style w:type="paragraph" w:styleId="TOCHeading">
    <w:name w:val="TOC Heading"/>
    <w:basedOn w:val="Heading1"/>
    <w:next w:val="Normal"/>
    <w:uiPriority w:val="39"/>
    <w:unhideWhenUsed/>
    <w:qFormat/>
    <w:rsid w:val="003E6DDC"/>
    <w:pPr>
      <w:spacing w:line="276" w:lineRule="auto"/>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2461BB"/>
    <w:rPr>
      <w:rFonts w:asciiTheme="majorHAnsi" w:eastAsiaTheme="majorEastAsia" w:hAnsiTheme="majorHAnsi" w:cstheme="majorBidi"/>
      <w:b/>
      <w:bCs/>
      <w:color w:val="4F81BD" w:themeColor="accent1"/>
      <w:sz w:val="26"/>
      <w:szCs w:val="26"/>
      <w:lang w:eastAsia="en-US"/>
    </w:rPr>
  </w:style>
  <w:style w:type="paragraph" w:styleId="Caption">
    <w:name w:val="caption"/>
    <w:basedOn w:val="Normal"/>
    <w:next w:val="Normal"/>
    <w:uiPriority w:val="35"/>
    <w:unhideWhenUsed/>
    <w:qFormat/>
    <w:rsid w:val="0078591D"/>
    <w:pPr>
      <w:spacing w:after="200"/>
    </w:pPr>
    <w:rPr>
      <w:b/>
      <w:bCs/>
      <w:color w:val="4F81BD" w:themeColor="accent1"/>
      <w:sz w:val="18"/>
      <w:szCs w:val="18"/>
    </w:rPr>
  </w:style>
  <w:style w:type="paragraph" w:customStyle="1" w:styleId="EndNoteBibliographyTitle">
    <w:name w:val="EndNote Bibliography Title"/>
    <w:basedOn w:val="Normal"/>
    <w:rsid w:val="00DE25AE"/>
    <w:pPr>
      <w:jc w:val="center"/>
    </w:pPr>
  </w:style>
  <w:style w:type="paragraph" w:customStyle="1" w:styleId="EndNoteBibliography">
    <w:name w:val="EndNote Bibliography"/>
    <w:basedOn w:val="Normal"/>
    <w:rsid w:val="00DE25AE"/>
  </w:style>
  <w:style w:type="character" w:styleId="Hyperlink">
    <w:name w:val="Hyperlink"/>
    <w:basedOn w:val="DefaultParagraphFont"/>
    <w:uiPriority w:val="99"/>
    <w:unhideWhenUsed/>
    <w:rsid w:val="006E44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5515">
      <w:bodyDiv w:val="1"/>
      <w:marLeft w:val="0"/>
      <w:marRight w:val="0"/>
      <w:marTop w:val="0"/>
      <w:marBottom w:val="0"/>
      <w:divBdr>
        <w:top w:val="none" w:sz="0" w:space="0" w:color="auto"/>
        <w:left w:val="none" w:sz="0" w:space="0" w:color="auto"/>
        <w:bottom w:val="none" w:sz="0" w:space="0" w:color="auto"/>
        <w:right w:val="none" w:sz="0" w:space="0" w:color="auto"/>
      </w:divBdr>
    </w:div>
    <w:div w:id="1313560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4AA1-8AE8-FF4B-B139-D77A3F20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2557</Words>
  <Characters>14576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Mendoza</dc:creator>
  <cp:lastModifiedBy>Brian Mendoza</cp:lastModifiedBy>
  <cp:revision>9</cp:revision>
  <dcterms:created xsi:type="dcterms:W3CDTF">2016-04-09T20:26:00Z</dcterms:created>
  <dcterms:modified xsi:type="dcterms:W3CDTF">2016-12-05T20:22:00Z</dcterms:modified>
</cp:coreProperties>
</file>